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both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CONVENIO </w:t>
      </w:r>
      <w:r>
        <w:rPr>
          <w:rFonts w:cs="Arial"/>
          <w:b/>
          <w:sz w:val="24"/>
          <w:szCs w:val="24"/>
        </w:rPr>
        <w:t xml:space="preserve">PARA REGULAR LAS CONSECUENCIAS INHERENTES A LA DISOLUCIÓN DEL VINCULO MATRIMONIAL </w:t>
      </w:r>
      <w:r>
        <w:rPr>
          <w:rFonts w:cs="Arial"/>
          <w:b/>
          <w:bCs/>
          <w:sz w:val="24"/>
          <w:szCs w:val="24"/>
        </w:rPr>
        <w:t>QUE CELEBRAN POR UNA PARTE, LA SEÑORA CLAUDIA BEATRIZ GARZA GOMEZ, POR SU PROPIO DERECHO, A QUIEN EN LO SUCESIVO SE LE DENOMINARÁ COMO “LA CÓNYUGE” Y POR LA OTRA, EL SEÑOR JORGE ARTURO TOKUNAGA PEREZ, TAMBIÉN POR SU PROPIO DERECHO, A QUIEN EN LO SUCESIVO SE LE DENOMINARÁ COMO “EL CÓNYUGE”, DESIGNÁNDOSE TAMBIÉN A SU VEZ, EN LO SUCESIVO A AMBOS, COMO “LOS CÓNYUGES”, AL TENOR DE LAS SIGUIENTES DECLARACIONES Y CLÁUSULAS: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rPr>
          <w:szCs w:val="24"/>
        </w:rPr>
      </w:pPr>
      <w:r>
        <w:rPr>
          <w:szCs w:val="24"/>
        </w:rPr>
        <w:t>D E C L A R A C I O N E S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I.- Declaran LOS CÓNYUGES por su propio derecho, separada y conjuntamente  que: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A) Con fecha …………………, </w:t>
      </w:r>
      <w:r>
        <w:rPr>
          <w:rFonts w:cs="Arial" w:ascii="Arial" w:hAnsi="Arial"/>
          <w:b/>
          <w:sz w:val="24"/>
        </w:rPr>
        <w:t>LOS CONYUGES</w:t>
      </w:r>
      <w:r>
        <w:rPr>
          <w:rFonts w:cs="Arial" w:ascii="Arial" w:hAnsi="Arial"/>
          <w:sz w:val="24"/>
        </w:rPr>
        <w:t xml:space="preserve"> celebramos matrimonio Civil en la Ciudad de México, según consta en el acta que en copia certificada se anexa al presente acuerdo de voluntades.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B) De nuestro matrimonio, procreamos a los menores S.M.T.H y  D.H.T.G, en lo sucesivo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>, por lo que a la fecha es menor de edad, tal y como consta en la respectiva acta de nacimiento que se anexan al presente convenio.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C) A la fecha,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 declara </w:t>
      </w:r>
      <w:r>
        <w:rPr>
          <w:rFonts w:cs="Arial" w:ascii="Arial" w:hAnsi="Arial"/>
          <w:b/>
          <w:sz w:val="24"/>
        </w:rPr>
        <w:t>bajo protesta de decir verdad</w:t>
      </w:r>
      <w:r>
        <w:rPr>
          <w:rFonts w:cs="Arial" w:ascii="Arial" w:hAnsi="Arial"/>
          <w:sz w:val="24"/>
        </w:rPr>
        <w:t>, que en este acto no encontrarse en estado de gravidez.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D) A la fecha,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  </w:t>
      </w:r>
      <w:r>
        <w:rPr>
          <w:rFonts w:cs="Arial" w:ascii="Arial" w:hAnsi="Arial"/>
          <w:b/>
          <w:sz w:val="24"/>
        </w:rPr>
        <w:t>y EL CONYUGE</w:t>
      </w:r>
      <w:r>
        <w:rPr>
          <w:rFonts w:cs="Arial" w:ascii="Arial" w:hAnsi="Arial"/>
          <w:sz w:val="24"/>
        </w:rPr>
        <w:t xml:space="preserve"> laboran.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E) Durante nuestro matrimonio no adquirimos bienes inmuebles, sólo el menaje mismo que actualmente posee la cónyuge para las necesidades del hogar y si adquirimos, respecto al punto anterior no es el caso de formular convenio de disolución o compensación </w:t>
      </w:r>
      <w:r>
        <w:rPr>
          <w:rFonts w:cs="Arial" w:ascii="Arial" w:hAnsi="Arial"/>
          <w:b/>
          <w:sz w:val="24"/>
        </w:rPr>
        <w:t xml:space="preserve">(acordar compensación 2 años por una cantidad de dos mil pesos mensuales) </w:t>
      </w:r>
      <w:r>
        <w:rPr>
          <w:rFonts w:cs="Arial" w:ascii="Arial" w:hAnsi="Arial"/>
          <w:sz w:val="24"/>
        </w:rPr>
        <w:t>alguna, en virtud de no encontrarse en el supuesto de la fracción VI del artículo 267 del Código Civil para el Distrito Federal, hoy Ciudad de México.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widowControl w:val="false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F) El último domicilio conyugal, lo establecimos en Plazuela 7, de San Marcos, Manzana 34, Lote 10, Casa 6, Colonia Plazas de Aragón, Nezahualcóyotl, Estado de México.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Por convenir así a los intereses de </w:t>
      </w:r>
      <w:r>
        <w:rPr>
          <w:rFonts w:cs="Arial" w:ascii="Arial" w:hAnsi="Arial"/>
          <w:b/>
          <w:sz w:val="24"/>
        </w:rPr>
        <w:t>LOS CÓNYUGES</w:t>
      </w:r>
      <w:r>
        <w:rPr>
          <w:rFonts w:cs="Arial" w:ascii="Arial" w:hAnsi="Arial"/>
          <w:sz w:val="24"/>
        </w:rPr>
        <w:t xml:space="preserve"> se sujetan a las siguientes: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C L Á U S U L A S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BodyText2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1.- DE LA PATRIA POTESTAD.-</w:t>
      </w:r>
      <w:r>
        <w:rPr>
          <w:rFonts w:cs="Arial"/>
          <w:sz w:val="24"/>
          <w:szCs w:val="24"/>
        </w:rPr>
        <w:t xml:space="preserve"> Durante el presente procedimiento, como después de ejecutoriada la sentencia de divorcio, </w:t>
      </w:r>
      <w:r>
        <w:rPr>
          <w:rFonts w:cs="Arial"/>
          <w:b/>
          <w:sz w:val="24"/>
          <w:szCs w:val="24"/>
        </w:rPr>
        <w:t>LOS CÓNYUGES</w:t>
      </w:r>
      <w:r>
        <w:rPr>
          <w:rFonts w:cs="Arial"/>
          <w:sz w:val="24"/>
          <w:szCs w:val="24"/>
        </w:rPr>
        <w:t xml:space="preserve"> conservarán en todo momento en forma conjunta el ejercicio de la patria potestad sobre </w:t>
      </w:r>
      <w:r>
        <w:rPr>
          <w:rFonts w:cs="Arial"/>
          <w:b/>
          <w:sz w:val="24"/>
          <w:szCs w:val="24"/>
        </w:rPr>
        <w:t>LAS MENORES.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commentRangeStart w:id="0"/>
      <w:r>
        <w:rPr>
          <w:rFonts w:cs="Arial" w:ascii="Arial" w:hAnsi="Arial"/>
          <w:b/>
          <w:bCs/>
          <w:sz w:val="24"/>
        </w:rPr>
        <w:t xml:space="preserve">2.- CUSTODIA.- </w:t>
      </w:r>
      <w:r>
        <w:rPr>
          <w:rFonts w:cs="Arial" w:ascii="Arial" w:hAnsi="Arial"/>
          <w:sz w:val="24"/>
        </w:rPr>
        <w:t xml:space="preserve">En términos de lo dispuesto por la fracción I del artículo 267 del Código Civil para el Distrito Federal, hoy Ciudad de México, durante el presente procedimiento, así como después de ejecutoriada la sentencia de divorcio, la custodia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quedará confiada a </w:t>
      </w:r>
      <w:r>
        <w:rPr>
          <w:rFonts w:cs="Arial" w:ascii="Arial" w:hAnsi="Arial"/>
          <w:b/>
          <w:sz w:val="24"/>
        </w:rPr>
        <w:t xml:space="preserve">LA CÓNYUGE, </w:t>
      </w:r>
      <w:r>
        <w:rPr>
          <w:rFonts w:cs="Arial" w:ascii="Arial" w:hAnsi="Arial"/>
          <w:sz w:val="24"/>
        </w:rPr>
        <w:t>con todas sus obligaciones y derechos inherentes a la misma.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Cuando </w:t>
      </w:r>
      <w:r>
        <w:rPr>
          <w:rFonts w:cs="Arial" w:ascii="Arial" w:hAnsi="Arial"/>
          <w:b/>
          <w:sz w:val="24"/>
        </w:rPr>
        <w:t>LA CONYUGE</w:t>
      </w:r>
      <w:r>
        <w:rPr>
          <w:rFonts w:cs="Arial" w:ascii="Arial" w:hAnsi="Arial"/>
          <w:sz w:val="24"/>
        </w:rPr>
        <w:t xml:space="preserve"> cambie de residencia, esta será notificada a </w:t>
      </w:r>
      <w:r>
        <w:rPr>
          <w:rFonts w:cs="Arial" w:ascii="Arial" w:hAnsi="Arial"/>
          <w:b/>
          <w:sz w:val="24"/>
        </w:rPr>
        <w:t>EL CONYUGE,</w:t>
      </w:r>
      <w:r>
        <w:rPr>
          <w:rFonts w:cs="Arial" w:ascii="Arial" w:hAnsi="Arial"/>
          <w:sz w:val="24"/>
        </w:rPr>
        <w:t xml:space="preserve"> para no interferir las convivencias, así como en que Lugar se ejercerá la Guarda y Custodia.</w:t>
      </w:r>
      <w:commentRangeEnd w:id="0"/>
      <w:r>
        <w:commentReference w:id="0"/>
      </w: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3.- RÉGIMEN DE VISITAS.</w:t>
      </w:r>
      <w:r>
        <w:rPr>
          <w:rFonts w:cs="Arial" w:ascii="Arial" w:hAnsi="Arial"/>
          <w:iCs/>
          <w:sz w:val="24"/>
          <w:lang w:val="es-MX"/>
        </w:rPr>
        <w:t xml:space="preserve">  </w:t>
      </w:r>
      <w:r>
        <w:rPr>
          <w:rFonts w:cs="Arial" w:ascii="Arial" w:hAnsi="Arial"/>
          <w:sz w:val="24"/>
        </w:rPr>
        <w:t xml:space="preserve">En términos de lo dispuesto por la fracción II del artículo 267 del Código Civil para el Distrito Federal, hoy Ciudad de México, </w:t>
      </w:r>
      <w:r>
        <w:rPr>
          <w:rFonts w:cs="Arial" w:ascii="Arial" w:hAnsi="Arial"/>
          <w:b/>
          <w:iCs/>
          <w:sz w:val="24"/>
          <w:lang w:val="es-MX"/>
        </w:rPr>
        <w:t xml:space="preserve"> LOS CÓNYUGES</w:t>
      </w:r>
      <w:r>
        <w:rPr>
          <w:rFonts w:cs="Arial" w:ascii="Arial" w:hAnsi="Arial"/>
          <w:iCs/>
          <w:sz w:val="24"/>
          <w:lang w:val="es-MX"/>
        </w:rPr>
        <w:t>, convienen  en sujetarse al siguiente régimen de visitas: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3.1.-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entre semana, </w:t>
      </w:r>
      <w:r>
        <w:rPr>
          <w:rFonts w:cs="Arial" w:ascii="Arial" w:hAnsi="Arial"/>
          <w:b/>
          <w:iCs/>
          <w:sz w:val="24"/>
          <w:lang w:val="es-MX"/>
        </w:rPr>
        <w:t>EL CONYUGE</w:t>
      </w:r>
      <w:r>
        <w:rPr>
          <w:rFonts w:cs="Arial" w:ascii="Arial" w:hAnsi="Arial"/>
          <w:iCs/>
          <w:sz w:val="24"/>
          <w:lang w:val="es-MX"/>
        </w:rPr>
        <w:t xml:space="preserve"> se obliga a convivir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estando facultado para recoger a la misma en el domicilio de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trasladarlos a los centros educativos en donde acudan éstos o a determinado lugar previamente acordado por </w:t>
      </w:r>
      <w:r>
        <w:rPr>
          <w:rFonts w:cs="Arial" w:ascii="Arial" w:hAnsi="Arial"/>
          <w:b/>
          <w:iCs/>
          <w:sz w:val="24"/>
          <w:lang w:val="es-MX"/>
        </w:rPr>
        <w:t>LA CONYUGE</w:t>
      </w:r>
      <w:r>
        <w:rPr>
          <w:rFonts w:cs="Arial" w:ascii="Arial" w:hAnsi="Arial"/>
          <w:iCs/>
          <w:sz w:val="24"/>
          <w:lang w:val="es-MX"/>
        </w:rPr>
        <w:t xml:space="preserve">, siempre y cuando por su trabajo y lugar de residencia se lo permitan en el entendido que adicionalmente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estará facultado para comunicarse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cualquier día de la semana, atendiendo previamente los horarios normales de descanso, las actividades académicas y extra-académicas de los mismos.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 </w:t>
      </w:r>
    </w:p>
    <w:p>
      <w:pPr>
        <w:pStyle w:val="Normal"/>
        <w:widowControl w:val="false"/>
        <w:jc w:val="both"/>
        <w:rPr>
          <w:rFonts w:ascii="Arial" w:hAnsi="Arial" w:cs="Arial"/>
          <w:iCs/>
          <w:sz w:val="24"/>
          <w:lang w:val="es-MX"/>
        </w:rPr>
      </w:pPr>
      <w:commentRangeStart w:id="1"/>
      <w:r>
        <w:rPr>
          <w:rFonts w:cs="Arial" w:ascii="Arial" w:hAnsi="Arial"/>
          <w:b/>
          <w:iCs/>
          <w:sz w:val="24"/>
          <w:lang w:val="es-MX"/>
        </w:rPr>
        <w:t>3.2.-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principio de equidad, los fines de semana,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convivirán con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de la siguiente forma, es decir, el fin de semana con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convivirá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un horario de 10:00 a.m. a las 19:00 Horas, es decir Sábado recogerá a las menores en el primer horario  y el Domingo, las reintegrara a las 19 horas, pernoctando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en todo momento con </w:t>
      </w:r>
      <w:r>
        <w:rPr>
          <w:rFonts w:cs="Arial" w:ascii="Arial" w:hAnsi="Arial"/>
          <w:b/>
          <w:iCs/>
          <w:sz w:val="24"/>
          <w:lang w:val="es-MX"/>
        </w:rPr>
        <w:t>El CONYUGE</w:t>
      </w:r>
      <w:r>
        <w:rPr>
          <w:rFonts w:cs="Arial" w:ascii="Arial" w:hAnsi="Arial"/>
          <w:iCs/>
          <w:sz w:val="24"/>
          <w:lang w:val="es-MX"/>
        </w:rPr>
        <w:t xml:space="preserve"> para ello en los términos aquí convenidos siempre y cuando lo permitan las labores de trabajo del </w:t>
      </w:r>
      <w:r>
        <w:rPr>
          <w:rFonts w:cs="Arial" w:ascii="Arial" w:hAnsi="Arial"/>
          <w:b/>
          <w:iCs/>
          <w:sz w:val="24"/>
          <w:lang w:val="es-MX"/>
        </w:rPr>
        <w:t>CONYUGE</w:t>
      </w:r>
      <w:r>
        <w:rPr>
          <w:rFonts w:cs="Arial" w:ascii="Arial" w:hAnsi="Arial"/>
          <w:iCs/>
          <w:sz w:val="24"/>
          <w:lang w:val="es-MX"/>
        </w:rPr>
        <w:t xml:space="preserve">, aclarando que cuando cualquiera de los </w:t>
      </w:r>
      <w:r>
        <w:rPr>
          <w:rFonts w:cs="Arial" w:ascii="Arial" w:hAnsi="Arial"/>
          <w:b/>
          <w:iCs/>
          <w:sz w:val="24"/>
          <w:lang w:val="es-MX"/>
        </w:rPr>
        <w:t>CONYUGES</w:t>
      </w:r>
      <w:r>
        <w:rPr>
          <w:rFonts w:cs="Arial" w:ascii="Arial" w:hAnsi="Arial"/>
          <w:iCs/>
          <w:sz w:val="24"/>
          <w:lang w:val="es-MX"/>
        </w:rPr>
        <w:t xml:space="preserve"> no pueda convivir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el fin de semana que le corresponda, lo podrán hacer el siguiente previo acuerdo entre los mismos</w:t>
      </w:r>
      <w:r>
        <w:rPr>
          <w:rFonts w:cs="Arial" w:ascii="Arial" w:hAnsi="Arial"/>
          <w:b/>
          <w:iCs/>
          <w:sz w:val="24"/>
          <w:lang w:val="es-MX"/>
        </w:rPr>
        <w:t>.</w:t>
      </w:r>
      <w:r>
        <w:rPr>
          <w:rFonts w:cs="Arial" w:ascii="Arial" w:hAnsi="Arial"/>
          <w:iCs/>
          <w:sz w:val="24"/>
          <w:lang w:val="es-MX"/>
        </w:rPr>
        <w:t xml:space="preserve"> En ese sentido,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deberá recoger a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en el domicilio donde se ubique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,  mismo que es el ubicado en </w:t>
      </w:r>
      <w:r>
        <w:rPr>
          <w:rFonts w:cs="Arial" w:ascii="Arial" w:hAnsi="Arial"/>
          <w:iCs/>
          <w:sz w:val="24"/>
        </w:rPr>
        <w:t>Plazuela 7, de San Marcos, Manzana 34, Lote 10, Casa 6, Colonia Plazas de Aragón, Nezahualcóyotl, Estado de México</w:t>
      </w:r>
      <w:r>
        <w:rPr>
          <w:rFonts w:cs="Arial" w:ascii="Arial" w:hAnsi="Arial"/>
          <w:sz w:val="24"/>
        </w:rPr>
        <w:t xml:space="preserve">, o </w:t>
      </w:r>
      <w:r>
        <w:rPr>
          <w:rFonts w:cs="Arial" w:ascii="Arial" w:hAnsi="Arial"/>
          <w:iCs/>
          <w:sz w:val="24"/>
          <w:lang w:val="es-MX"/>
        </w:rPr>
        <w:t>en el que los mismos convengan previamente, los días sábados del fin de semana que le corresponda y dentro de un horario comprendido entre las 9:00 horas. y las 19:00 horas, reintegrándolos el día domingo que le corresponda, en el domicilio antes mencionado o en el que los mismos convengan previamente, aclarando que si por motivos ajenos a su voluntad tendrá que comunicarlo previamente a la cónyuge cuando haya algún problema.</w:t>
      </w:r>
      <w:commentRangeEnd w:id="1"/>
      <w:r>
        <w:commentReference w:id="1"/>
      </w: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3.3.-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denominados </w:t>
      </w:r>
      <w:r>
        <w:rPr>
          <w:rFonts w:cs="Arial" w:ascii="Arial" w:hAnsi="Arial"/>
          <w:b/>
          <w:iCs/>
          <w:sz w:val="24"/>
          <w:lang w:val="es-MX"/>
        </w:rPr>
        <w:t>“De Verano”</w:t>
      </w:r>
      <w:r>
        <w:rPr>
          <w:rFonts w:cs="Arial" w:ascii="Arial" w:hAnsi="Arial"/>
          <w:iCs/>
          <w:sz w:val="24"/>
          <w:lang w:val="es-MX"/>
        </w:rPr>
        <w:t xml:space="preserve">  determinados por la Secretaria de Educación Pública, salvo pacto en contrario, serán divididos en partes iguales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, en el entendido que el vencer el periodo correspondiente y proporcional a cada uno de ellos, dará lugar al inicio del periodo vacacional de convivencia restante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el otro </w:t>
      </w:r>
      <w:r>
        <w:rPr>
          <w:rFonts w:cs="Arial" w:ascii="Arial" w:hAnsi="Arial"/>
          <w:b/>
          <w:iCs/>
          <w:sz w:val="24"/>
          <w:lang w:val="es-MX"/>
        </w:rPr>
        <w:t>CÓNYUGE</w:t>
      </w:r>
      <w:r>
        <w:rPr>
          <w:rFonts w:cs="Arial" w:ascii="Arial" w:hAnsi="Arial"/>
          <w:iCs/>
          <w:sz w:val="24"/>
          <w:lang w:val="es-MX"/>
        </w:rPr>
        <w:t>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 y por principio de orden, salvo pacto en contario,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convienen que el inicio de convivencia en el primer periodo vacacional “De Verano” convenido en términos del párrafo anterior que ocurra a partir de la fecha de celebración del presente, corresponderá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el complemento a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así sucesiva y alternadamente, según lo especifique el calendario vacacional determinados por la Secretaria de Educación Pública, sin menos cabo que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podrán convenir a la modificación del presente convenio previamente de plazos y proporciones de convivencia sobre dichos periodos vacacionales.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3.4.-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 xml:space="preserve">LAS MENORES </w:t>
      </w:r>
      <w:r>
        <w:rPr>
          <w:rFonts w:cs="Arial" w:ascii="Arial" w:hAnsi="Arial"/>
          <w:iCs/>
          <w:sz w:val="24"/>
          <w:lang w:val="es-MX"/>
        </w:rPr>
        <w:t xml:space="preserve">denominados </w:t>
      </w:r>
      <w:r>
        <w:rPr>
          <w:rFonts w:cs="Arial" w:ascii="Arial" w:hAnsi="Arial"/>
          <w:b/>
          <w:iCs/>
          <w:sz w:val="24"/>
          <w:lang w:val="es-MX"/>
        </w:rPr>
        <w:t>“De Semana Santa” y “De Pascua”,</w:t>
      </w:r>
      <w:r>
        <w:rPr>
          <w:rFonts w:cs="Arial" w:ascii="Arial" w:hAnsi="Arial"/>
          <w:iCs/>
          <w:sz w:val="24"/>
          <w:lang w:val="es-MX"/>
        </w:rPr>
        <w:t xml:space="preserve"> determinados por la Secretaria de Educación Pública, salvo pacto en contrario, serán en partes iguales y de manera alternada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en cuanto al número de días, en el entendido que el vencer el periodo correspondiente y proporcional a cada uno de ellos, dará lugar al inicio del periodo vacacional de convivencia restante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el otro </w:t>
      </w:r>
      <w:r>
        <w:rPr>
          <w:rFonts w:cs="Arial" w:ascii="Arial" w:hAnsi="Arial"/>
          <w:b/>
          <w:iCs/>
          <w:sz w:val="24"/>
          <w:lang w:val="es-MX"/>
        </w:rPr>
        <w:t>CÓNYUGE.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anterior, por principio de orden y en virtud de lo convenido en el último párrafo del apartado 3.3. Anterior, salvo pacto en contrario, </w:t>
      </w:r>
      <w:r>
        <w:rPr>
          <w:rFonts w:cs="Arial" w:ascii="Arial" w:hAnsi="Arial"/>
          <w:b/>
          <w:iCs/>
          <w:sz w:val="24"/>
          <w:lang w:val="es-MX"/>
        </w:rPr>
        <w:t>LOS CONYUGES</w:t>
      </w:r>
      <w:r>
        <w:rPr>
          <w:rFonts w:cs="Arial" w:ascii="Arial" w:hAnsi="Arial"/>
          <w:iCs/>
          <w:sz w:val="24"/>
          <w:lang w:val="es-MX"/>
        </w:rPr>
        <w:t xml:space="preserve"> convienen que el inicio de convivencia en el primer periodo vacacional convenido en términos del párrafo anterior, es decir “De Semana Santa” y “de Pascua”, que ocurra a partir de la firma del presente convenio corresponderá a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el complemento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, pudiendo convenir los mismos, para los siguientes periodos, la alternancia debida o cualquier otro orden que consideren oportuno y signifique también atender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y a las necesidades de éstos.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3.5.-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 xml:space="preserve">LAS MENORES </w:t>
      </w:r>
      <w:r>
        <w:rPr>
          <w:rFonts w:cs="Arial" w:ascii="Arial" w:hAnsi="Arial"/>
          <w:iCs/>
          <w:sz w:val="24"/>
          <w:lang w:val="es-MX"/>
        </w:rPr>
        <w:t xml:space="preserve">denominados </w:t>
      </w:r>
      <w:r>
        <w:rPr>
          <w:rFonts w:cs="Arial" w:ascii="Arial" w:hAnsi="Arial"/>
          <w:b/>
          <w:iCs/>
          <w:sz w:val="24"/>
          <w:lang w:val="es-MX"/>
        </w:rPr>
        <w:t>“Puentes Escolares”,</w:t>
      </w:r>
      <w:r>
        <w:rPr>
          <w:rFonts w:cs="Arial" w:ascii="Arial" w:hAnsi="Arial"/>
          <w:iCs/>
          <w:sz w:val="24"/>
          <w:lang w:val="es-MX"/>
        </w:rPr>
        <w:t xml:space="preserve"> determinados por la Secretaria de Educación Pública, salvo pacto en contrario, serán alternados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, es decir, un </w:t>
      </w:r>
      <w:r>
        <w:rPr>
          <w:rFonts w:cs="Arial" w:ascii="Arial" w:hAnsi="Arial"/>
          <w:b/>
          <w:iCs/>
          <w:sz w:val="24"/>
          <w:lang w:val="es-MX"/>
        </w:rPr>
        <w:t>“Puente Escolar”,</w:t>
      </w:r>
      <w:r>
        <w:rPr>
          <w:rFonts w:cs="Arial" w:ascii="Arial" w:hAnsi="Arial"/>
          <w:iCs/>
          <w:sz w:val="24"/>
          <w:lang w:val="es-MX"/>
        </w:rPr>
        <w:t xml:space="preserve"> corresponderá a uno de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y el siguiente al otro de </w:t>
      </w:r>
      <w:r>
        <w:rPr>
          <w:rFonts w:cs="Arial" w:ascii="Arial" w:hAnsi="Arial"/>
          <w:b/>
          <w:iCs/>
          <w:sz w:val="24"/>
          <w:lang w:val="es-MX"/>
        </w:rPr>
        <w:t>LOS CÓNYUGES.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 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anterior, por principio de orden y en virtud de lo convenido en el último párrafo del apartado 3.3., 3.4 anteriores, salvo pacto en contrario, </w:t>
      </w:r>
      <w:r>
        <w:rPr>
          <w:rFonts w:cs="Arial" w:ascii="Arial" w:hAnsi="Arial"/>
          <w:b/>
          <w:iCs/>
          <w:sz w:val="24"/>
          <w:lang w:val="es-MX"/>
        </w:rPr>
        <w:t>LOS CONYUGES</w:t>
      </w:r>
      <w:r>
        <w:rPr>
          <w:rFonts w:cs="Arial" w:ascii="Arial" w:hAnsi="Arial"/>
          <w:iCs/>
          <w:sz w:val="24"/>
          <w:lang w:val="es-MX"/>
        </w:rPr>
        <w:t xml:space="preserve"> convienen que los “Puentes Escolares” corresponderán de manera alternada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correspondiendo el primer puente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el siguiente a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así sucesivamente, pudiendo convenir los mismos por razones de trabajo modificarlo, para los siguientes periodos, la alternancia debida o cualquier otro orden que consideren oportuno y signifique también atender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y a las necesidades de éstos. 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3.6.-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LAS MENORES, por lo que se refiere a los periodos vacacionales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denominados </w:t>
      </w:r>
      <w:r>
        <w:rPr>
          <w:rFonts w:cs="Arial" w:ascii="Arial" w:hAnsi="Arial"/>
          <w:b/>
          <w:iCs/>
          <w:sz w:val="24"/>
          <w:lang w:val="es-MX"/>
        </w:rPr>
        <w:t>“De Invierno”,</w:t>
      </w:r>
      <w:r>
        <w:rPr>
          <w:rFonts w:cs="Arial" w:ascii="Arial" w:hAnsi="Arial"/>
          <w:iCs/>
          <w:sz w:val="24"/>
          <w:lang w:val="es-MX"/>
        </w:rPr>
        <w:t xml:space="preserve"> determinados por la Secretaria de Educación Pública, salvo pacto en contrario, serán divididos en partes iguales entre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en cuanto al número de días, en el entendido que el vencer el periodo correspondiente y proporcional a cada uno de ellos, dará lugar al inicio del periodo vacacional de convivencia restante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 el otro </w:t>
      </w:r>
      <w:r>
        <w:rPr>
          <w:rFonts w:cs="Arial" w:ascii="Arial" w:hAnsi="Arial"/>
          <w:b/>
          <w:iCs/>
          <w:sz w:val="24"/>
          <w:lang w:val="es-MX"/>
        </w:rPr>
        <w:t>CÓNYUGE.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Para los efectos de lo anterior, por principio de orden y en virtud de lo convenido en el último párrafo del apartado 3.3. Último párrafo del apartado 3.4. y último párrafo del apartado 3.5., anteriores, salvo pacto en contrario, </w:t>
      </w:r>
      <w:r>
        <w:rPr>
          <w:rFonts w:cs="Arial" w:ascii="Arial" w:hAnsi="Arial"/>
          <w:b/>
          <w:iCs/>
          <w:sz w:val="24"/>
          <w:lang w:val="es-MX"/>
        </w:rPr>
        <w:t>LOS CONYUGES</w:t>
      </w:r>
      <w:r>
        <w:rPr>
          <w:rFonts w:cs="Arial" w:ascii="Arial" w:hAnsi="Arial"/>
          <w:iCs/>
          <w:sz w:val="24"/>
          <w:lang w:val="es-MX"/>
        </w:rPr>
        <w:t xml:space="preserve"> convienen que el inicio de convivencia en el primer periodo vacacional “De Invierno” convenido en términos del párrafo anterior, corresponderá a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el complemento a</w:t>
      </w:r>
      <w:r>
        <w:rPr>
          <w:rFonts w:cs="Arial" w:ascii="Arial" w:hAnsi="Arial"/>
          <w:b/>
          <w:iCs/>
          <w:sz w:val="24"/>
          <w:lang w:val="es-MX"/>
        </w:rPr>
        <w:t xml:space="preserve"> EL CÓNYUGE</w:t>
      </w:r>
      <w:r>
        <w:rPr>
          <w:rFonts w:cs="Arial" w:ascii="Arial" w:hAnsi="Arial"/>
          <w:iCs/>
          <w:sz w:val="24"/>
          <w:lang w:val="es-MX"/>
        </w:rPr>
        <w:t xml:space="preserve">, pudiendo convenir los mismos en modificarlo, para los siguientes periodos, la alternancia debida o cualquier otro orden que consideren oportuno por motivos laborales y signifique también atender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y a las necesidades de éstos.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Sin contraponerse a lo convenido en el presente apartado 3.5.,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convienen específicamente que por lo que respecta a los días festivos de Navidad y año Nuevo, los mismos serán intercalados y alternados, esto es, si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conviven con uno de los</w:t>
      </w:r>
      <w:r>
        <w:rPr>
          <w:rFonts w:cs="Arial" w:ascii="Arial" w:hAnsi="Arial"/>
          <w:b/>
          <w:iCs/>
          <w:sz w:val="24"/>
          <w:lang w:val="es-MX"/>
        </w:rPr>
        <w:t xml:space="preserve"> CÓNYUGES</w:t>
      </w:r>
      <w:r>
        <w:rPr>
          <w:rFonts w:cs="Arial" w:ascii="Arial" w:hAnsi="Arial"/>
          <w:iCs/>
          <w:sz w:val="24"/>
          <w:lang w:val="es-MX"/>
        </w:rPr>
        <w:t xml:space="preserve"> el día festivo de Noche Buena y Navidad, el otro de los </w:t>
      </w:r>
      <w:r>
        <w:rPr>
          <w:rFonts w:cs="Arial" w:ascii="Arial" w:hAnsi="Arial"/>
          <w:b/>
          <w:iCs/>
          <w:sz w:val="24"/>
          <w:lang w:val="es-MX"/>
        </w:rPr>
        <w:t>CÓNYUGES</w:t>
      </w:r>
      <w:r>
        <w:rPr>
          <w:rFonts w:cs="Arial" w:ascii="Arial" w:hAnsi="Arial"/>
          <w:iCs/>
          <w:sz w:val="24"/>
          <w:lang w:val="es-MX"/>
        </w:rPr>
        <w:t xml:space="preserve"> convivirá con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los días festivos de Fin de Año y Año Nuevo y en sentido opuesto para el año siguiente.  En ese sentido, las partes convienen que las festividades de noche buena y navidad que ocurran primero a partir de la firma del presente convenio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convivirán con </w:t>
      </w:r>
      <w:r>
        <w:rPr>
          <w:rFonts w:cs="Arial" w:ascii="Arial" w:hAnsi="Arial"/>
          <w:b/>
          <w:iCs/>
          <w:sz w:val="24"/>
          <w:lang w:val="es-MX"/>
        </w:rPr>
        <w:t>LA CÓNYUGE</w:t>
      </w:r>
      <w:r>
        <w:rPr>
          <w:rFonts w:cs="Arial" w:ascii="Arial" w:hAnsi="Arial"/>
          <w:iCs/>
          <w:sz w:val="24"/>
          <w:lang w:val="es-MX"/>
        </w:rPr>
        <w:t xml:space="preserve"> y las festividades de año nuevo con </w:t>
      </w:r>
      <w:r>
        <w:rPr>
          <w:rFonts w:cs="Arial" w:ascii="Arial" w:hAnsi="Arial"/>
          <w:b/>
          <w:iCs/>
          <w:sz w:val="24"/>
          <w:lang w:val="es-MX"/>
        </w:rPr>
        <w:t>EL CÓNYUGE</w:t>
      </w:r>
      <w:r>
        <w:rPr>
          <w:rFonts w:cs="Arial" w:ascii="Arial" w:hAnsi="Arial"/>
          <w:iCs/>
          <w:sz w:val="24"/>
          <w:lang w:val="es-MX"/>
        </w:rPr>
        <w:t xml:space="preserve"> y así sucesivamente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Lo anterior es, en el entendido de que al año siguiente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podrán modificarlo previamente, si así lo desean o intercalar el régimen de convivencias alternadas referidas en este párrafo o definir dichos periodos en la forma que más convenga al interés superior y necesidades de </w:t>
      </w:r>
      <w:r>
        <w:rPr>
          <w:rFonts w:cs="Arial" w:ascii="Arial" w:hAnsi="Arial"/>
          <w:b/>
          <w:iCs/>
          <w:sz w:val="24"/>
          <w:lang w:val="es-MX"/>
        </w:rPr>
        <w:t>LAS MENORES.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3.7.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días denominados </w:t>
      </w:r>
      <w:r>
        <w:rPr>
          <w:rFonts w:cs="Arial" w:ascii="Arial" w:hAnsi="Arial"/>
          <w:b/>
          <w:iCs/>
          <w:sz w:val="24"/>
          <w:lang w:val="es-MX"/>
        </w:rPr>
        <w:t>“Día de la Madre” y “Día del Padre”,</w:t>
      </w:r>
      <w:r>
        <w:rPr>
          <w:rFonts w:cs="Arial" w:ascii="Arial" w:hAnsi="Arial"/>
          <w:iCs/>
          <w:sz w:val="24"/>
          <w:lang w:val="es-MX"/>
        </w:rPr>
        <w:t xml:space="preserve">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 convivirán con cada uno de </w:t>
      </w:r>
      <w:r>
        <w:rPr>
          <w:rFonts w:cs="Arial" w:ascii="Arial" w:hAnsi="Arial"/>
          <w:b/>
          <w:iCs/>
          <w:sz w:val="24"/>
          <w:lang w:val="es-MX"/>
        </w:rPr>
        <w:t>LOS CÓNYUGES</w:t>
      </w:r>
      <w:r>
        <w:rPr>
          <w:rFonts w:cs="Arial" w:ascii="Arial" w:hAnsi="Arial"/>
          <w:iCs/>
          <w:sz w:val="24"/>
          <w:lang w:val="es-MX"/>
        </w:rPr>
        <w:t xml:space="preserve"> los días de festejo que corresponde a cada uno de estos últimos.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b/>
          <w:iCs/>
          <w:sz w:val="24"/>
          <w:lang w:val="es-MX"/>
        </w:rPr>
        <w:t>3.8.</w:t>
      </w:r>
      <w:r>
        <w:rPr>
          <w:rFonts w:cs="Arial" w:ascii="Arial" w:hAnsi="Arial"/>
          <w:iCs/>
          <w:sz w:val="24"/>
          <w:lang w:val="es-MX"/>
        </w:rPr>
        <w:t xml:space="preserve"> Respetando los horarios normales de comidas, descanso y estudio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 xml:space="preserve">, por lo que se refiere a los </w:t>
      </w:r>
      <w:r>
        <w:rPr>
          <w:rFonts w:cs="Arial" w:ascii="Arial" w:hAnsi="Arial"/>
          <w:b/>
          <w:iCs/>
          <w:sz w:val="24"/>
          <w:lang w:val="es-MX"/>
        </w:rPr>
        <w:t>“Festejos de Cumpleaños de cada uno de LAS MENORES”, LOS CÓNYUGES</w:t>
      </w:r>
      <w:r>
        <w:rPr>
          <w:rFonts w:cs="Arial" w:ascii="Arial" w:hAnsi="Arial"/>
          <w:iCs/>
          <w:sz w:val="24"/>
          <w:lang w:val="es-MX"/>
        </w:rPr>
        <w:t xml:space="preserve"> podrán convivir de manera conjunta o separada con cada uno de ellos previo acuerdo entre ambos y atendiendo el aspecto laboral del </w:t>
      </w:r>
      <w:r>
        <w:rPr>
          <w:rFonts w:cs="Arial" w:ascii="Arial" w:hAnsi="Arial"/>
          <w:b/>
          <w:iCs/>
          <w:sz w:val="24"/>
          <w:lang w:val="es-MX"/>
        </w:rPr>
        <w:t>CONYUGE</w:t>
      </w:r>
      <w:r>
        <w:rPr>
          <w:rFonts w:cs="Arial" w:ascii="Arial" w:hAnsi="Arial"/>
          <w:iCs/>
          <w:sz w:val="24"/>
          <w:lang w:val="es-MX"/>
        </w:rPr>
        <w:t>, en razón del lugar de trabajo.</w:t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iCs/>
          <w:sz w:val="24"/>
          <w:lang w:val="es-MX"/>
        </w:rPr>
      </w:pPr>
      <w:r>
        <w:rPr>
          <w:rFonts w:cs="Arial" w:ascii="Arial" w:hAnsi="Arial"/>
          <w:iCs/>
          <w:sz w:val="24"/>
          <w:lang w:val="es-MX"/>
        </w:rPr>
        <w:t xml:space="preserve">Todo lo anteriormente convenido y por convenir a los intereses supremos de </w:t>
      </w:r>
      <w:r>
        <w:rPr>
          <w:rFonts w:cs="Arial" w:ascii="Arial" w:hAnsi="Arial"/>
          <w:b/>
          <w:iCs/>
          <w:sz w:val="24"/>
          <w:lang w:val="es-MX"/>
        </w:rPr>
        <w:t>LAS MENORES</w:t>
      </w:r>
      <w:r>
        <w:rPr>
          <w:rFonts w:cs="Arial" w:ascii="Arial" w:hAnsi="Arial"/>
          <w:iCs/>
          <w:sz w:val="24"/>
          <w:lang w:val="es-MX"/>
        </w:rPr>
        <w:t>, podrá ser modificado parcial o totalmente por acuerdo entre las partes haciéndolo previamente a través de la autoridad judicial.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4.- ALIMENTOS.-</w:t>
      </w:r>
      <w:r>
        <w:rPr>
          <w:rFonts w:cs="Arial" w:ascii="Arial" w:hAnsi="Arial"/>
          <w:sz w:val="24"/>
        </w:rPr>
        <w:t xml:space="preserve"> En términos de la fracción III del artículo 267 del Código Civil para el Distrito Federal, hoy Ciudad de México, las partes convienen que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estará obligado al pago de una pensión alimenticia en favor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mismos que comprenden la vivienda, alimentos, escuela, entre otros, en los siguientes términos: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4.1.-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cumplirá con la obligación alimenticia que le corresponde en favor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</w:t>
      </w:r>
      <w:commentRangeStart w:id="2"/>
      <w:r>
        <w:rPr>
          <w:rFonts w:cs="Arial" w:ascii="Arial" w:hAnsi="Arial"/>
          <w:sz w:val="24"/>
        </w:rPr>
        <w:t>asignando en favor de éstos una cantidad mensual de 22 %</w:t>
      </w:r>
      <w:ins w:id="0" w:author="Unknown Author" w:date="2023-12-05T12:13:57Z">
        <w:r>
          <w:rPr>
            <w:rFonts w:cs="Arial" w:ascii="Arial" w:hAnsi="Arial"/>
            <w:sz w:val="24"/>
          </w:rPr>
        </w:r>
      </w:ins>
      <w:commentRangeEnd w:id="2"/>
      <w:r>
        <w:commentReference w:id="2"/>
      </w:r>
      <w:r>
        <w:rPr>
          <w:rFonts w:cs="Arial" w:ascii="Arial" w:hAnsi="Arial"/>
          <w:sz w:val="24"/>
        </w:rPr>
        <w:t xml:space="preserve"> sobre el ingreso del </w:t>
      </w:r>
      <w:r>
        <w:rPr>
          <w:rFonts w:cs="Arial" w:ascii="Arial" w:hAnsi="Arial"/>
          <w:b/>
          <w:sz w:val="24"/>
        </w:rPr>
        <w:t>CONYUGE</w:t>
      </w:r>
      <w:r>
        <w:rPr>
          <w:rFonts w:cs="Arial" w:ascii="Arial" w:hAnsi="Arial"/>
          <w:sz w:val="24"/>
        </w:rPr>
        <w:t xml:space="preserve">, el pago de colegiaturas en una institución privada de </w:t>
      </w:r>
      <w:r>
        <w:rPr>
          <w:rFonts w:cs="Arial" w:ascii="Arial" w:hAnsi="Arial"/>
          <w:b/>
          <w:sz w:val="24"/>
        </w:rPr>
        <w:t xml:space="preserve">LAS MENORES, </w:t>
      </w:r>
      <w:r>
        <w:rPr>
          <w:rFonts w:cs="Arial" w:ascii="Arial" w:hAnsi="Arial"/>
          <w:sz w:val="24"/>
        </w:rPr>
        <w:t xml:space="preserve">50% de la renta del inmueble que actualmente habita la cónyuge con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así como el 50% correspondiente al pago de teléfono y agua, los cuales </w:t>
      </w:r>
      <w:r>
        <w:rPr>
          <w:rFonts w:cs="Arial" w:ascii="Arial" w:hAnsi="Arial"/>
          <w:b/>
          <w:sz w:val="24"/>
        </w:rPr>
        <w:t>LA CONYUGE</w:t>
      </w:r>
      <w:r>
        <w:rPr>
          <w:rFonts w:cs="Arial" w:ascii="Arial" w:hAnsi="Arial"/>
          <w:sz w:val="24"/>
        </w:rPr>
        <w:t xml:space="preserve"> los distribuirá de manera equitativa y prevaleciendo el interés inmediato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como lo son la vivienda, alimentos, escuela y así sucesivamente, </w:t>
      </w:r>
      <w:commentRangeStart w:id="3"/>
      <w:r>
        <w:rPr>
          <w:rFonts w:cs="Arial" w:ascii="Arial" w:hAnsi="Arial"/>
          <w:sz w:val="24"/>
        </w:rPr>
        <w:t xml:space="preserve">misma que se ajustará anualmente en el equivalente al 4% adicional sobre el monto de la pensión alimenticia convenida más el equivalente al porcentaje más alto que sufra entre el INPC ó el Índice inflacionario publicados por el Banco de México o la autoridad correspondiente calculados de manera acumulativa, tomando en consideración las necesidades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. </w:t>
      </w:r>
      <w:ins w:id="1" w:author="Unknown Author" w:date="2023-12-05T12:12:50Z">
        <w:commentRangeEnd w:id="3"/>
        <w:r>
          <w:commentReference w:id="3"/>
        </w:r>
        <w:r>
          <w:rPr>
            <w:rFonts w:cs="Arial" w:ascii="Arial" w:hAnsi="Arial"/>
            <w:sz w:val="24"/>
          </w:rPr>
        </w:r>
      </w:ins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4.2.-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, cubrirá la pensión alimenticia pactada, dentro de los primeros cinco días naturales de cada mes mediante depósito en la cuenta bancaria 948318460012, de Banco Regional de Monterrey (BANREGIO) a nombre de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, que proporcionara a </w:t>
      </w:r>
      <w:r>
        <w:rPr>
          <w:rFonts w:cs="Arial" w:ascii="Arial" w:hAnsi="Arial"/>
          <w:b/>
          <w:sz w:val="24"/>
        </w:rPr>
        <w:t>EL CONYUGE,</w:t>
      </w:r>
      <w:r>
        <w:rPr>
          <w:rFonts w:cs="Arial" w:ascii="Arial" w:hAnsi="Arial"/>
          <w:sz w:val="24"/>
        </w:rPr>
        <w:t xml:space="preserve"> ó en efectivo en el domicilio de esta última ó mediante transferencia electrónica a la cuenta citada, a nombre de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>, o el que se elija según las condiciones, en el entendido de que las fichas de depósito o recibo correspondientes a los depósitos referidos harán las veces de recibo y pago más amplio que en derecho proceda.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4.3.-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 xml:space="preserve">Las obligación contraída en este apartado, no cesará hasta en tanto </w:t>
      </w:r>
      <w:r>
        <w:rPr>
          <w:rFonts w:cs="Arial" w:ascii="Arial" w:hAnsi="Arial"/>
          <w:b/>
          <w:color w:val="000000"/>
          <w:sz w:val="24"/>
        </w:rPr>
        <w:t>LAS MENORES</w:t>
      </w:r>
      <w:r>
        <w:rPr>
          <w:rFonts w:cs="Arial" w:ascii="Arial" w:hAnsi="Arial"/>
          <w:color w:val="000000"/>
          <w:sz w:val="24"/>
        </w:rPr>
        <w:t xml:space="preserve"> terminen una carrera profesional al nivel de Licenciatura y alcancen todos la edad de </w:t>
      </w:r>
      <w:commentRangeStart w:id="4"/>
      <w:r>
        <w:rPr>
          <w:rFonts w:cs="Arial" w:ascii="Arial" w:hAnsi="Arial"/>
          <w:color w:val="000000"/>
          <w:sz w:val="24"/>
        </w:rPr>
        <w:t>22 años cumplidos</w:t>
      </w:r>
      <w:ins w:id="2" w:author="Unknown Author" w:date="2023-12-05T12:15:10Z">
        <w:r>
          <w:rPr>
            <w:rFonts w:cs="Arial" w:ascii="Arial" w:hAnsi="Arial"/>
            <w:color w:val="000000"/>
            <w:sz w:val="24"/>
          </w:rPr>
        </w:r>
      </w:ins>
      <w:commentRangeEnd w:id="4"/>
      <w:r>
        <w:commentReference w:id="4"/>
      </w:r>
      <w:r>
        <w:rPr>
          <w:rFonts w:cs="Arial" w:ascii="Arial" w:hAnsi="Arial"/>
          <w:color w:val="000000"/>
          <w:sz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5.- GARANTÍA.</w:t>
      </w:r>
      <w:r>
        <w:rPr>
          <w:rFonts w:cs="Arial" w:ascii="Arial" w:hAnsi="Arial"/>
          <w:sz w:val="24"/>
        </w:rPr>
        <w:t xml:space="preserve"> De igual manera, en términos de lo dispuesto por la fracción III del artículo 267 del Código Civil para el Distrito Federal, hoy Ciudad de México,</w:t>
      </w:r>
      <w:r>
        <w:rPr>
          <w:rFonts w:cs="Arial" w:ascii="Arial" w:hAnsi="Arial"/>
          <w:b/>
          <w:sz w:val="24"/>
        </w:rPr>
        <w:t xml:space="preserve"> LA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CÓNYUGE</w:t>
      </w:r>
      <w:r>
        <w:rPr>
          <w:rFonts w:cs="Arial" w:ascii="Arial" w:hAnsi="Arial"/>
          <w:sz w:val="24"/>
        </w:rPr>
        <w:t xml:space="preserve"> acepta que la garantía es el trabajo del mismo, citando el de LA COMISI</w:t>
      </w:r>
      <w:ins w:id="3" w:author="Unknown Author" w:date="2023-12-05T12:17:57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t>Ó</w:t>
        </w:r>
      </w:ins>
      <w:del w:id="4" w:author="Unknown Author" w:date="2023-12-05T12:17:54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delText>O</w:delText>
        </w:r>
      </w:del>
      <w:r>
        <w:rPr>
          <w:rFonts w:cs="Arial" w:ascii="Arial" w:hAnsi="Arial"/>
          <w:sz w:val="24"/>
        </w:rPr>
        <w:t xml:space="preserve">N NACIONAL PARA LA MEJORA CONTINUA </w:t>
      </w:r>
      <w:commentRangeStart w:id="5"/>
      <w:r>
        <w:rPr>
          <w:rFonts w:cs="Arial" w:ascii="Arial" w:hAnsi="Arial"/>
          <w:sz w:val="24"/>
        </w:rPr>
        <w:t>DE</w:t>
      </w:r>
      <w:ins w:id="5" w:author="Unknown Author" w:date="2023-12-05T12:17:33Z">
        <w:r>
          <w:rPr>
            <w:rFonts w:cs="Arial" w:ascii="Arial" w:hAnsi="Arial"/>
            <w:sz w:val="24"/>
          </w:rPr>
          <w:t xml:space="preserve"> </w:t>
        </w:r>
      </w:ins>
      <w:r>
        <w:rPr>
          <w:rFonts w:cs="Arial" w:ascii="Arial" w:hAnsi="Arial"/>
          <w:sz w:val="24"/>
        </w:rPr>
        <w:t>LA</w:t>
      </w:r>
      <w:ins w:id="6" w:author="Unknown Author" w:date="2023-12-05T12:17:40Z">
        <w:r>
          <w:rPr>
            <w:rFonts w:cs="Arial" w:ascii="Arial" w:hAnsi="Arial"/>
            <w:sz w:val="24"/>
          </w:rPr>
        </w:r>
      </w:ins>
      <w:commentRangeEnd w:id="5"/>
      <w:r>
        <w:commentReference w:id="5"/>
      </w:r>
      <w:r>
        <w:rPr>
          <w:rFonts w:cs="Arial" w:ascii="Arial" w:hAnsi="Arial"/>
          <w:sz w:val="24"/>
        </w:rPr>
        <w:t xml:space="preserve"> EDUCACI</w:t>
      </w:r>
      <w:ins w:id="7" w:author="Unknown Author" w:date="2023-12-05T12:18:04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t>Ó</w:t>
        </w:r>
      </w:ins>
      <w:del w:id="8" w:author="Unknown Author" w:date="2023-12-05T12:18:03Z">
        <w:r>
          <w:rPr>
            <w:rFonts w:eastAsia="Times New Roman" w:cs="Arial" w:ascii="Arial" w:hAnsi="Arial"/>
            <w:sz w:val="24"/>
            <w:szCs w:val="24"/>
            <w:lang w:val="es-ES" w:eastAsia="es-ES"/>
          </w:rPr>
          <w:delText>O</w:delText>
        </w:r>
      </w:del>
      <w:r>
        <w:rPr>
          <w:rFonts w:cs="Arial" w:ascii="Arial" w:hAnsi="Arial"/>
          <w:sz w:val="24"/>
        </w:rPr>
        <w:t>N (MEJOREDU) girando el oficio respectivo para los descuentos respectivos.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b/>
          <w:b/>
          <w:color w:val="0000FF"/>
          <w:sz w:val="24"/>
        </w:rPr>
      </w:pPr>
      <w:commentRangeStart w:id="6"/>
      <w:r>
        <w:rPr>
          <w:rFonts w:cs="Arial" w:ascii="Arial" w:hAnsi="Arial"/>
          <w:b/>
          <w:sz w:val="24"/>
        </w:rPr>
        <w:t>5.1.</w:t>
      </w:r>
      <w:r>
        <w:rPr>
          <w:rFonts w:cs="Arial" w:ascii="Arial" w:hAnsi="Arial"/>
          <w:sz w:val="24"/>
        </w:rPr>
        <w:t xml:space="preserve"> Las partes convienen que concluido el año que se garantiza por concepto de pago de pensión alimenticia y otras obligaciones de pago a cargo de </w:t>
      </w:r>
      <w:r>
        <w:rPr>
          <w:rFonts w:cs="Arial" w:ascii="Arial" w:hAnsi="Arial"/>
          <w:b/>
          <w:sz w:val="24"/>
        </w:rPr>
        <w:t>EL CÓNYUGE,</w:t>
      </w:r>
      <w:r>
        <w:rPr>
          <w:rFonts w:cs="Arial" w:ascii="Arial" w:hAnsi="Arial"/>
          <w:sz w:val="24"/>
        </w:rPr>
        <w:t xml:space="preserve"> éste entregará a</w:t>
      </w:r>
      <w:r>
        <w:rPr>
          <w:rFonts w:cs="Arial" w:ascii="Arial" w:hAnsi="Arial"/>
          <w:b/>
          <w:sz w:val="24"/>
        </w:rPr>
        <w:t xml:space="preserve"> LA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CÓNYUGE</w:t>
      </w:r>
      <w:r>
        <w:rPr>
          <w:rFonts w:cs="Arial" w:ascii="Arial" w:hAnsi="Arial"/>
          <w:sz w:val="24"/>
        </w:rPr>
        <w:t xml:space="preserve"> una póliza vigente que ampare otro año por el mismo concepto, previa devolución y cancelación de la póliza anterior haga </w:t>
      </w:r>
      <w:r>
        <w:rPr>
          <w:rFonts w:cs="Arial" w:ascii="Arial" w:hAnsi="Arial"/>
          <w:b/>
          <w:sz w:val="24"/>
        </w:rPr>
        <w:t xml:space="preserve">LA CÓNYUGE </w:t>
      </w:r>
      <w:r>
        <w:rPr>
          <w:rFonts w:cs="Arial" w:ascii="Arial" w:hAnsi="Arial"/>
          <w:sz w:val="24"/>
        </w:rPr>
        <w:t xml:space="preserve">a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. </w:t>
      </w:r>
      <w:commentRangeEnd w:id="6"/>
      <w:r>
        <w:commentReference w:id="6"/>
      </w:r>
      <w:r>
        <w:rPr>
          <w:rFonts w:cs="Arial" w:ascii="Arial" w:hAnsi="Arial"/>
          <w:b/>
          <w:color w:val="0000FF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FF"/>
          <w:sz w:val="24"/>
        </w:rPr>
      </w:pPr>
      <w:r>
        <w:rPr>
          <w:rFonts w:cs="Arial" w:ascii="Arial" w:hAnsi="Arial"/>
          <w:b/>
          <w:color w:val="0000FF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b/>
          <w:bCs/>
          <w:sz w:val="24"/>
        </w:rPr>
        <w:t xml:space="preserve">6.- MENAJE. </w:t>
      </w:r>
      <w:r>
        <w:rPr>
          <w:rFonts w:cs="Arial" w:ascii="Arial" w:hAnsi="Arial"/>
          <w:sz w:val="24"/>
        </w:rPr>
        <w:t>En términos de lo dispuesto por la fracción IV del artículo 267 del Código Civil para el Distrito Federal, hoy Ciudad de México,</w:t>
      </w:r>
      <w:r>
        <w:rPr>
          <w:rFonts w:cs="Arial" w:ascii="Arial" w:hAnsi="Arial"/>
          <w:b/>
          <w:bCs/>
          <w:sz w:val="24"/>
        </w:rPr>
        <w:t xml:space="preserve"> LOS CÓNYUGES</w:t>
      </w:r>
      <w:r>
        <w:rPr>
          <w:rFonts w:cs="Arial" w:ascii="Arial" w:hAnsi="Arial"/>
          <w:sz w:val="24"/>
          <w:lang w:val="es-MX"/>
        </w:rPr>
        <w:t xml:space="preserve"> convienen que el menaje de casa obtenido durante su unión quedará a cargo de </w:t>
      </w:r>
      <w:r>
        <w:rPr>
          <w:rFonts w:cs="Arial" w:ascii="Arial" w:hAnsi="Arial"/>
          <w:b/>
          <w:sz w:val="24"/>
          <w:lang w:val="es-MX"/>
        </w:rPr>
        <w:t>LA CÓNYUGE</w:t>
      </w:r>
      <w:r>
        <w:rPr>
          <w:rFonts w:cs="Arial" w:ascii="Arial" w:hAnsi="Arial"/>
          <w:sz w:val="24"/>
          <w:lang w:val="es-MX"/>
        </w:rPr>
        <w:t xml:space="preserve">, correspondiendo a ésta el derecho de usar el domicilio conyugal citado en la cláusula 3.2, para el cumplimiento de las obligaciones de custodia de </w:t>
      </w:r>
      <w:r>
        <w:rPr>
          <w:rFonts w:cs="Arial" w:ascii="Arial" w:hAnsi="Arial"/>
          <w:b/>
          <w:sz w:val="24"/>
          <w:lang w:val="es-MX"/>
        </w:rPr>
        <w:t>LAS MENORES</w:t>
      </w:r>
      <w:r>
        <w:rPr>
          <w:rFonts w:cs="Arial" w:ascii="Arial" w:hAnsi="Arial"/>
          <w:sz w:val="24"/>
          <w:lang w:val="es-MX"/>
        </w:rPr>
        <w:t xml:space="preserve"> a su cargo.</w:t>
      </w:r>
    </w:p>
    <w:p>
      <w:pPr>
        <w:pStyle w:val="Normal"/>
        <w:jc w:val="both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 xml:space="preserve">7.- ADMINISTRACIÓN DE BIENES. </w:t>
      </w:r>
      <w:r>
        <w:rPr>
          <w:rFonts w:cs="Arial" w:ascii="Arial" w:hAnsi="Arial"/>
          <w:sz w:val="24"/>
        </w:rPr>
        <w:t>En este rubro manifestamos que no hay los mismos para tal efecto.</w:t>
      </w:r>
    </w:p>
    <w:p>
      <w:pPr>
        <w:pStyle w:val="Normal"/>
        <w:jc w:val="both"/>
        <w:rPr>
          <w:rFonts w:ascii="Arial" w:hAnsi="Arial" w:cs="Arial"/>
          <w:sz w:val="24"/>
          <w:lang w:val="es-MX"/>
        </w:rPr>
      </w:pPr>
      <w:r>
        <w:rPr>
          <w:rFonts w:cs="Arial" w:ascii="Arial" w:hAnsi="Arial"/>
          <w:sz w:val="24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lang w:val="es-MX"/>
        </w:rPr>
      </w:pPr>
      <w:commentRangeStart w:id="7"/>
      <w:r>
        <w:rPr>
          <w:rFonts w:cs="Arial" w:ascii="Arial" w:hAnsi="Arial"/>
          <w:b/>
          <w:sz w:val="24"/>
          <w:lang w:val="es-MX"/>
        </w:rPr>
        <w:t xml:space="preserve">8.- COMPENSACIÓN. </w:t>
      </w:r>
      <w:r>
        <w:rPr>
          <w:rFonts w:cs="Arial" w:ascii="Arial" w:hAnsi="Arial"/>
          <w:sz w:val="24"/>
        </w:rPr>
        <w:t xml:space="preserve">En términos de lo dispuesto por la fracción VI del artículo 267 del Código Civil para el Distrito Federal, hoy Ciudad de México, </w:t>
      </w:r>
      <w:r>
        <w:rPr>
          <w:rFonts w:cs="Arial" w:ascii="Arial" w:hAnsi="Arial"/>
          <w:sz w:val="24"/>
          <w:lang w:val="es-MX"/>
        </w:rPr>
        <w:t xml:space="preserve"> las partes manifiestan que serán </w:t>
      </w:r>
      <w:r>
        <w:rPr>
          <w:rFonts w:cs="Arial" w:ascii="Arial" w:hAnsi="Arial"/>
          <w:b/>
          <w:sz w:val="24"/>
          <w:lang w:val="es-MX"/>
        </w:rPr>
        <w:t>dos mil pesos mensuales por un término de dos años.</w:t>
      </w:r>
      <w:ins w:id="9" w:author="Unknown Author" w:date="2023-12-05T12:18:32Z">
        <w:commentRangeEnd w:id="7"/>
        <w:r>
          <w:commentReference w:id="7"/>
        </w:r>
        <w:r>
          <w:rPr>
            <w:rFonts w:cs="Arial" w:ascii="Arial" w:hAnsi="Arial"/>
            <w:b/>
            <w:sz w:val="24"/>
            <w:lang w:val="es-MX"/>
          </w:rPr>
        </w:r>
      </w:ins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9.- PERMISOS DE VIAJE.-</w:t>
      </w:r>
      <w:r>
        <w:rPr>
          <w:rFonts w:cs="Arial" w:ascii="Arial" w:hAnsi="Arial"/>
          <w:sz w:val="24"/>
        </w:rPr>
        <w:t xml:space="preserve"> Ambos </w:t>
      </w:r>
      <w:r>
        <w:rPr>
          <w:rFonts w:cs="Arial" w:ascii="Arial" w:hAnsi="Arial"/>
          <w:b/>
          <w:sz w:val="24"/>
        </w:rPr>
        <w:t>CÓNYUGES</w:t>
      </w:r>
      <w:r>
        <w:rPr>
          <w:rFonts w:cs="Arial" w:ascii="Arial" w:hAnsi="Arial"/>
          <w:sz w:val="24"/>
        </w:rPr>
        <w:t xml:space="preserve">, desde este acto otorgan su autorización para que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puedan viajar dentro de toda la República Mexicana o al extranjero con cualquiera de ellos,  obligándose a proporcionar en cada caso los itinerarios de viaje junto con todos los datos para ser localizados, incluyendo direcciones y números telefónicos de los lugares de estancia. En virtud de lo anterior, </w:t>
      </w:r>
      <w:r>
        <w:rPr>
          <w:rFonts w:cs="Arial" w:ascii="Arial" w:hAnsi="Arial"/>
          <w:b/>
          <w:sz w:val="24"/>
        </w:rPr>
        <w:t>LOS CÓNYUGES</w:t>
      </w:r>
      <w:r>
        <w:rPr>
          <w:rFonts w:cs="Arial" w:ascii="Arial" w:hAnsi="Arial"/>
          <w:sz w:val="24"/>
        </w:rPr>
        <w:t xml:space="preserve"> se obligan a firmar los documentos relativos y que sean necesarios para este fin, así como de acudir ante las autoridades e instituciones correspondientes para el caso de que fuera necesaria su presencia. 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, deberá conservar el pasaporte, visas y demás documentos de viaje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, debiendo proporcionarlos a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, cuando éste o ésta así los requiera sin excusa ni pretexto alguno y por el motivo referido en el presente párrafo obligándose este último a reintegrarlos de nueva cuenta a </w:t>
      </w:r>
      <w:r>
        <w:rPr>
          <w:rFonts w:cs="Arial" w:ascii="Arial" w:hAnsi="Arial"/>
          <w:b/>
          <w:sz w:val="24"/>
        </w:rPr>
        <w:t>LA CÓNYUGE</w:t>
      </w:r>
      <w:r>
        <w:rPr>
          <w:rFonts w:cs="Arial" w:ascii="Arial" w:hAnsi="Arial"/>
          <w:sz w:val="24"/>
        </w:rPr>
        <w:t xml:space="preserve">, en caso de no acatar lo antes acordado el </w:t>
      </w:r>
      <w:r>
        <w:rPr>
          <w:rFonts w:cs="Arial" w:ascii="Arial" w:hAnsi="Arial"/>
          <w:b/>
          <w:sz w:val="24"/>
        </w:rPr>
        <w:t>CONYUGE</w:t>
      </w:r>
      <w:r>
        <w:rPr>
          <w:rFonts w:cs="Arial" w:ascii="Arial" w:hAnsi="Arial"/>
          <w:sz w:val="24"/>
        </w:rPr>
        <w:t xml:space="preserve"> que infrinja este acuerdo será denunciado ante las autoridades correspondientes.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bCs/>
          <w:sz w:val="24"/>
        </w:rPr>
        <w:t>10.-  EDUCACIÓN y OTROS CONCEPTOS.-</w:t>
      </w:r>
      <w:r>
        <w:rPr>
          <w:rFonts w:cs="Arial" w:ascii="Arial" w:hAnsi="Arial"/>
          <w:sz w:val="24"/>
        </w:rPr>
        <w:t xml:space="preserve"> De manera independiente a la obligación de pago de pensión alimenticia a cargo de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convenida en la cláusula 4. anterior,  </w:t>
      </w:r>
      <w:commentRangeStart w:id="8"/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 se obliga a cubrir los gastos que se eroguen a cargo de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por concepto de inscripciones, reinscripciones, material educativo, uniforme y clases especiales, así como extracurriculares o extra-académicos, como pueden ser deportivas, artísticas, culturales, pediátricos, terapéuticos, manteniendo al efecto el mismo nivel educacional que a la fecha gozan </w:t>
      </w:r>
      <w:r>
        <w:rPr>
          <w:rFonts w:cs="Arial" w:ascii="Arial" w:hAnsi="Arial"/>
          <w:b/>
          <w:sz w:val="24"/>
        </w:rPr>
        <w:t>LAS MENORES</w:t>
      </w:r>
      <w:ins w:id="10" w:author="Unknown Author" w:date="2023-12-05T12:19:44Z">
        <w:r>
          <w:rPr>
            <w:rFonts w:cs="Arial" w:ascii="Arial" w:hAnsi="Arial"/>
            <w:b/>
            <w:sz w:val="24"/>
          </w:rPr>
        </w:r>
      </w:ins>
      <w:commentRangeEnd w:id="8"/>
      <w:r>
        <w:commentReference w:id="8"/>
      </w:r>
      <w:r>
        <w:rPr>
          <w:rFonts w:cs="Arial" w:ascii="Arial" w:hAnsi="Arial"/>
          <w:b/>
          <w:sz w:val="24"/>
        </w:rPr>
        <w:t xml:space="preserve">. </w:t>
      </w:r>
      <w:r>
        <w:rPr>
          <w:rFonts w:cs="Arial" w:ascii="Arial" w:hAnsi="Arial"/>
          <w:sz w:val="24"/>
        </w:rPr>
        <w:t xml:space="preserve">De acuerdo a sus posibilidades económicas sin bajar en ningún momento el nivel educativo que actualmente gozan </w:t>
      </w:r>
      <w:r>
        <w:rPr>
          <w:rFonts w:cs="Arial" w:ascii="Arial" w:hAnsi="Arial"/>
          <w:b/>
          <w:sz w:val="24"/>
        </w:rPr>
        <w:t>“LAS MENORES”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commentRangeStart w:id="9"/>
      <w:r>
        <w:rPr>
          <w:rFonts w:cs="Arial" w:ascii="Arial" w:hAnsi="Arial"/>
          <w:b/>
          <w:sz w:val="24"/>
        </w:rPr>
        <w:t>10.1.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 xml:space="preserve">La obligación contraída en este apartado, no cesará hasta en tanto </w:t>
      </w:r>
      <w:r>
        <w:rPr>
          <w:rFonts w:cs="Arial" w:ascii="Arial" w:hAnsi="Arial"/>
          <w:b/>
          <w:color w:val="000000"/>
          <w:sz w:val="24"/>
        </w:rPr>
        <w:t>LAS MENORES</w:t>
      </w:r>
      <w:r>
        <w:rPr>
          <w:rFonts w:cs="Arial" w:ascii="Arial" w:hAnsi="Arial"/>
          <w:color w:val="000000"/>
          <w:sz w:val="24"/>
        </w:rPr>
        <w:t xml:space="preserve"> terminen una carrera profesional al nivel de Licenciatura y alcancen todos la edad de 2</w:t>
      </w:r>
      <w:ins w:id="11" w:author="Unknown Author" w:date="2023-12-05T12:21:49Z">
        <w:r>
          <w:rPr>
            <w:rFonts w:cs="Arial" w:ascii="Arial" w:hAnsi="Arial"/>
            <w:color w:val="000000"/>
            <w:sz w:val="24"/>
          </w:rPr>
          <w:t>2</w:t>
        </w:r>
      </w:ins>
      <w:del w:id="12" w:author="Unknown Author" w:date="2023-12-05T12:21:49Z">
        <w:r>
          <w:rPr>
            <w:rFonts w:cs="Arial" w:ascii="Arial" w:hAnsi="Arial"/>
            <w:color w:val="000000"/>
            <w:sz w:val="24"/>
          </w:rPr>
          <w:delText>4</w:delText>
        </w:r>
      </w:del>
      <w:r>
        <w:rPr>
          <w:rFonts w:cs="Arial" w:ascii="Arial" w:hAnsi="Arial"/>
          <w:color w:val="000000"/>
          <w:sz w:val="24"/>
        </w:rPr>
        <w:t xml:space="preserve"> años cumplidos.</w:t>
      </w:r>
      <w:commentRangeEnd w:id="9"/>
      <w:r>
        <w:commentReference w:id="9"/>
      </w:r>
      <w:r>
        <w:rPr>
          <w:rFonts w:cs="Arial" w:ascii="Arial" w:hAnsi="Arial"/>
          <w:color w:val="000000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commentRangeStart w:id="10"/>
      <w:r>
        <w:rPr>
          <w:rFonts w:cs="Arial" w:ascii="Arial" w:hAnsi="Arial"/>
          <w:b/>
          <w:bCs/>
          <w:sz w:val="24"/>
        </w:rPr>
        <w:t>11.- GASTOS MEDICOS.-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sz w:val="24"/>
        </w:rPr>
        <w:t>EL CÓNYUGE</w:t>
      </w:r>
      <w:r>
        <w:rPr>
          <w:rFonts w:cs="Arial" w:ascii="Arial" w:hAnsi="Arial"/>
          <w:sz w:val="24"/>
        </w:rPr>
        <w:t xml:space="preserve">, se obliga a pagar los gastos médicos que requieran </w:t>
      </w:r>
      <w:r>
        <w:rPr>
          <w:rFonts w:cs="Arial" w:ascii="Arial" w:hAnsi="Arial"/>
          <w:b/>
          <w:sz w:val="24"/>
        </w:rPr>
        <w:t>LAS MENORES</w:t>
      </w:r>
      <w:r>
        <w:rPr>
          <w:rFonts w:cs="Arial" w:ascii="Arial" w:hAnsi="Arial"/>
          <w:sz w:val="24"/>
        </w:rPr>
        <w:t xml:space="preserve"> y desde este acto a mantener vigente permanentemente una póliza de gastos médicos mayores para estos últimos.  Esta obligación permanecerá vigente en tanto subsista la obligación alimenticia a que se refiere la Cláusula 4. Del presente acuerdo de voluntades y sin interrupción alguna, a fin de no perder los beneficios por antigüedad.</w:t>
      </w:r>
      <w:commentRangeEnd w:id="10"/>
      <w:r>
        <w:commentReference w:id="10"/>
      </w: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11.1.</w:t>
      </w: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color w:val="000000"/>
          <w:sz w:val="24"/>
        </w:rPr>
        <w:t xml:space="preserve">Las obligación contraída en este apartado, no cesará hasta en tanto </w:t>
      </w:r>
      <w:r>
        <w:rPr>
          <w:rFonts w:cs="Arial" w:ascii="Arial" w:hAnsi="Arial"/>
          <w:b/>
          <w:color w:val="000000"/>
          <w:sz w:val="24"/>
        </w:rPr>
        <w:t>LAS MENORES</w:t>
      </w:r>
      <w:r>
        <w:rPr>
          <w:rFonts w:cs="Arial" w:ascii="Arial" w:hAnsi="Arial"/>
          <w:color w:val="000000"/>
          <w:sz w:val="24"/>
        </w:rPr>
        <w:t xml:space="preserve"> terminen una carrera profesional al nivel de Licenciatura y alcancen todos la edad de 2</w:t>
      </w:r>
      <w:ins w:id="13" w:author="Unknown Author" w:date="2023-12-05T12:21:30Z">
        <w:r>
          <w:rPr>
            <w:rFonts w:cs="Arial" w:ascii="Arial" w:hAnsi="Arial"/>
            <w:color w:val="000000"/>
            <w:sz w:val="24"/>
          </w:rPr>
          <w:t>2</w:t>
        </w:r>
      </w:ins>
      <w:del w:id="14" w:author="Unknown Author" w:date="2023-12-05T12:21:30Z">
        <w:r>
          <w:rPr>
            <w:rFonts w:cs="Arial" w:ascii="Arial" w:hAnsi="Arial"/>
            <w:color w:val="000000"/>
            <w:sz w:val="24"/>
          </w:rPr>
          <w:delText>4</w:delText>
        </w:r>
      </w:del>
      <w:r>
        <w:rPr>
          <w:rFonts w:cs="Arial" w:ascii="Arial" w:hAnsi="Arial"/>
          <w:color w:val="000000"/>
          <w:sz w:val="24"/>
        </w:rPr>
        <w:t xml:space="preserve"> años cumplidos.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12.- DOMICILIOS.</w:t>
      </w:r>
      <w:r>
        <w:rPr>
          <w:rFonts w:cs="Arial" w:ascii="Arial" w:hAnsi="Arial"/>
          <w:bCs/>
          <w:sz w:val="24"/>
        </w:rPr>
        <w:t xml:space="preserve"> </w:t>
      </w:r>
      <w:r>
        <w:rPr>
          <w:rFonts w:cs="Arial" w:ascii="Arial" w:hAnsi="Arial"/>
          <w:b/>
          <w:bCs/>
          <w:sz w:val="24"/>
        </w:rPr>
        <w:t>LOS CÓNYUGES</w:t>
      </w:r>
      <w:r>
        <w:rPr>
          <w:rFonts w:cs="Arial" w:ascii="Arial" w:hAnsi="Arial"/>
          <w:bCs/>
          <w:sz w:val="24"/>
        </w:rPr>
        <w:t>, señalan como sus domicilios los siguientes:</w:t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El CÓNYUGE</w:t>
      </w:r>
      <w:r>
        <w:rPr>
          <w:rFonts w:cs="Arial" w:ascii="Arial" w:hAnsi="Arial"/>
          <w:bCs/>
          <w:sz w:val="24"/>
        </w:rPr>
        <w:t>, el ubicado en……..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LA CÓNYUGE</w:t>
      </w:r>
      <w:r>
        <w:rPr>
          <w:rFonts w:cs="Arial" w:ascii="Arial" w:hAnsi="Arial"/>
          <w:bCs/>
          <w:sz w:val="24"/>
        </w:rPr>
        <w:t>,</w:t>
      </w:r>
      <w:bookmarkStart w:id="0" w:name="_GoBack"/>
      <w:bookmarkEnd w:id="0"/>
      <w:r>
        <w:rPr>
          <w:rFonts w:cs="Arial" w:ascii="Arial" w:hAnsi="Arial"/>
          <w:bCs/>
          <w:sz w:val="24"/>
        </w:rPr>
        <w:t xml:space="preserve"> el ubicado en Plazuela 7, de San Marcos, Manzana 34, Lote 10, Casa 6, Colonia Plazas de Aragón, Nezahualcóyotl, Estado de México.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13.- INTERPRETACIÓN Y JURISDICCIÓN. LOS CÓNYUGES</w:t>
      </w:r>
      <w:r>
        <w:rPr>
          <w:rFonts w:cs="Arial" w:ascii="Arial" w:hAnsi="Arial"/>
          <w:sz w:val="24"/>
        </w:rPr>
        <w:t xml:space="preserve"> se someten para la interpretación, cumplimiento y ejecución del presente convenio a la jurisdicción y competencia de los tribunales de la Ciudad de México, renunciando a cualquier otro fuero que resultare competente en razón de sus respectivos y futuros domicilios.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Leído que fue por las partes y entendiendo los alcances del mismo, lo firma para constancia legal a los………… días del mes de noviembre de dos mil veintitrés.</w:t>
      </w:r>
    </w:p>
    <w:p>
      <w:pPr>
        <w:pStyle w:val="Normal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LOS CÓNYUGES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20160"/>
      <w:pgMar w:left="1701" w:right="1701" w:gutter="0" w:header="720" w:top="1701" w:footer="720" w:bottom="1701"/>
      <w:pgNumType w:fmt="decimal"/>
      <w:formProt w:val="false"/>
      <w:titlePg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12-04T19:15:4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Custodia compartida, la contraparte estaba de acuerdo con eso.</w:t>
      </w:r>
    </w:p>
  </w:comment>
  <w:comment w:id="1" w:author="Unknown Author" w:date="2023-12-04T19:16:0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MX"/>
        </w:rPr>
        <w:t>Cada 15 días.</w:t>
      </w:r>
    </w:p>
  </w:comment>
  <w:comment w:id="2" w:author="Unknown Author" w:date="2023-12-05T12:13:57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s-ES" w:eastAsia="en-US" w:bidi="ar-SA"/>
        </w:rPr>
        <w:t>Debe establecerse un porcentaje y éste debe incluir ya todo, favor de eliminar conceptos de gasto adicional como colegiaturas, renta, luz, agua, y el seguro de gastos médicos mayores.</w:t>
      </w:r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s-ES" w:eastAsia="en-US" w:bidi="ar-SA"/>
        </w:rPr>
      </w:r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val="es-ES" w:eastAsia="en-US" w:bidi="ar-SA"/>
        </w:rPr>
        <w:t>Comencemos ofreciendo un porcentaje no tan alto para negociar sólo el porcentaje.</w:t>
      </w:r>
    </w:p>
    <w:p>
      <w:r>
        <w:rPr>
          <w:rFonts w:ascii="Liberation Serif" w:hAnsi="Liberation Serif" w:eastAsia="DejaVu Sans" w:cs="Noto Sans Arabic UI"/>
          <w:sz w:val="24"/>
          <w:lang w:val="en-US" w:eastAsia="en-US" w:bidi="en-US"/>
        </w:rPr>
      </w:r>
    </w:p>
  </w:comment>
  <w:comment w:id="3" w:author="Unknown Author" w:date="2023-12-05T12:12:5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No puede quedar así. A mí anualmente me suben el sueldo por concepto de la inflación. Su incremento anual se verá reflejado de manera automática, así se interpreta que el porcentaje irá subiendo cada año.</w:t>
      </w:r>
    </w:p>
    <w:p>
      <w:r>
        <w:rPr>
          <w:rFonts w:ascii="Liberation Serif" w:hAnsi="Liberation Serif" w:eastAsia="DejaVu Sans" w:cs="Noto Sans Arabic UI"/>
          <w:sz w:val="24"/>
          <w:lang w:val="en-US" w:eastAsia="en-US" w:bidi="en-US"/>
        </w:rPr>
      </w:r>
    </w:p>
  </w:comment>
  <w:comment w:id="4" w:author="Unknown Author" w:date="2023-12-05T12:15:1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unas partes dicen 22 años y otras 24 años. Homologar. Además, siento que la redacción puede ser mejorada, así se interpreta que se tienen que cumplir ambas condiciones, mayor de 22 y con licienciatura, si alguno decidiera no estudiar se cumple solo una condición no ambas.</w:t>
      </w:r>
    </w:p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s-ES" w:eastAsia="en-US" w:bidi="ar-SA"/>
        </w:rPr>
        <w:t>Que se redacte resguardando el interés superior al acceso a la educación de los menores pero la redacción debe establecer un fin futuro claro a la obligación.</w:t>
      </w:r>
    </w:p>
  </w:comment>
  <w:comment w:id="5" w:author="Unknown Author" w:date="2023-12-05T12:17:40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Cambiar “DELA” por “DE LA”</w:t>
      </w:r>
    </w:p>
  </w:comment>
  <w:comment w:id="6" w:author="Unknown Author" w:date="2023-12-04T19:19:51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¿Cada año hay que pagar esto?</w:t>
      </w:r>
    </w:p>
  </w:comment>
  <w:comment w:id="7" w:author="Unknown Author" w:date="2023-12-05T12:18:3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MX"/>
        </w:rPr>
        <w:t>Si esta parte nos ocasiona problemas, ¿Se pude dejar a parte para llevar solo esto a juicio sin entorpecer el resto?</w:t>
      </w:r>
    </w:p>
  </w:comment>
  <w:comment w:id="8" w:author="Unknown Author" w:date="2023-12-05T12:19:44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Esta parte  debe ser cubierta por la CONYUGE de la pensión, no una obligación adicional a la pensión.</w:t>
      </w:r>
    </w:p>
  </w:comment>
  <w:comment w:id="9" w:author="Unknown Author" w:date="2023-12-04T19:21:32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ES"/>
        </w:rPr>
        <w:t>Deberían ser 22 años en todas.</w:t>
      </w:r>
    </w:p>
  </w:comment>
  <w:comment w:id="10" w:author="Unknown Author" w:date="2023-12-04T19:22:04Z" w:initials="">
    <w:p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s-ES" w:eastAsia="en-US" w:bidi="ar-SA"/>
        </w:rPr>
        <w:t>Actualmente no cuentan con SGMM, están asegurados por el ISSSTE y se les seguirá garantizando el servicio médico.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s Gothic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.05pt;height:12.8pt;mso-wrap-distance-left:0pt;mso-wrap-distance-right:0pt;mso-wrap-distance-top:0pt;mso-wrap-distance-bottom:0pt;margin-top:0.05pt;mso-position-vertical-relative:text;margin-left:434.8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877774326"/>
    </w:sdtPr>
    <w:sdtContent>
      <w:p>
        <w:pPr>
          <w:pStyle w:val="Header"/>
          <w:rPr/>
        </w:pPr>
        <w:r>
          <w:rPr/>
          <w:pict>
            <v:shapetype id="_x0000_t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o:allowincell="f" style="position:absolute;margin-left:14.75pt;margin-top:375.05pt;width:412.35pt;height:87.7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BORRADOR" trim="t" style="font-family:&quot;calibri&quot;;font-size:1p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0997"/>
    <w:pPr>
      <w:widowControl/>
      <w:bidi w:val="0"/>
      <w:spacing w:lineRule="auto" w:line="240" w:before="0" w:after="0"/>
      <w:jc w:val="left"/>
    </w:pPr>
    <w:rPr>
      <w:rFonts w:ascii="News Gothic MT" w:hAnsi="News Gothic MT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Heading4">
    <w:name w:val="Heading 4"/>
    <w:basedOn w:val="Normal"/>
    <w:next w:val="Normal"/>
    <w:link w:val="Ttulo4Car"/>
    <w:qFormat/>
    <w:rsid w:val="00ce0997"/>
    <w:pPr>
      <w:keepNext w:val="true"/>
      <w:jc w:val="center"/>
      <w:outlineLvl w:val="3"/>
    </w:pPr>
    <w:rPr>
      <w:rFonts w:ascii="Arial" w:hAnsi="Arial" w:cs="Arial"/>
      <w:b/>
      <w:bCs/>
      <w:sz w:val="24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4Car" w:customStyle="1">
    <w:name w:val="Título 4 Car"/>
    <w:basedOn w:val="DefaultParagraphFont"/>
    <w:link w:val="Heading4"/>
    <w:qFormat/>
    <w:rsid w:val="00ce0997"/>
    <w:rPr>
      <w:rFonts w:ascii="Arial" w:hAnsi="Arial" w:eastAsia="Times New Roman" w:cs="Arial"/>
      <w:b/>
      <w:bCs/>
      <w:sz w:val="24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ce0997"/>
    <w:rPr>
      <w:rFonts w:ascii="Arial" w:hAnsi="Arial" w:eastAsia="Times New Roman" w:cs="Times New Roman"/>
      <w:sz w:val="38"/>
      <w:szCs w:val="20"/>
      <w:lang w:val="es-ES" w:eastAsia="es-ES"/>
    </w:rPr>
  </w:style>
  <w:style w:type="character" w:styleId="Textoindependiente2Car" w:customStyle="1">
    <w:name w:val="Texto independiente 2 Car"/>
    <w:basedOn w:val="DefaultParagraphFont"/>
    <w:link w:val="BodyText2"/>
    <w:qFormat/>
    <w:rsid w:val="00ce0997"/>
    <w:rPr>
      <w:rFonts w:ascii="Arial" w:hAnsi="Arial" w:eastAsia="Times New Roman" w:cs="Times New Roman"/>
      <w:sz w:val="38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Footer"/>
    <w:qFormat/>
    <w:rsid w:val="00ce0997"/>
    <w:rPr>
      <w:rFonts w:ascii="News Gothic MT" w:hAnsi="News Gothic MT" w:eastAsia="Times New Roman" w:cs="Times New Roman"/>
      <w:szCs w:val="24"/>
      <w:lang w:val="es-ES" w:eastAsia="es-ES"/>
    </w:rPr>
  </w:style>
  <w:style w:type="character" w:styleId="Pagenumber">
    <w:name w:val="page number"/>
    <w:basedOn w:val="DefaultParagraphFont"/>
    <w:qFormat/>
    <w:rsid w:val="00ce0997"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b80b4b"/>
    <w:rPr>
      <w:rFonts w:ascii="News Gothic MT" w:hAnsi="News Gothic MT" w:eastAsia="Times New Roman" w:cs="Times New Roman"/>
      <w:szCs w:val="24"/>
      <w:lang w:val="es-ES" w:eastAsia="es-ES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ce0997"/>
    <w:pPr/>
    <w:rPr>
      <w:rFonts w:ascii="Arial" w:hAnsi="Arial"/>
      <w:sz w:val="38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ce0997"/>
    <w:pPr>
      <w:jc w:val="both"/>
    </w:pPr>
    <w:rPr>
      <w:rFonts w:ascii="Arial" w:hAnsi="Arial"/>
      <w:sz w:val="3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ce099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rsid w:val="00b80b4b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LibreOffice/7.3.7.2$Linux_X86_64 LibreOffice_project/30$Build-2</Application>
  <AppVersion>15.0000</AppVersion>
  <Pages>6</Pages>
  <Words>3009</Words>
  <Characters>15303</Characters>
  <CharactersWithSpaces>18283</CharactersWithSpaces>
  <Paragraphs>55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2023-11-30T01:26:00Z</dcterms:created>
  <dc:creator>mikelayer</dc:creator>
  <dc:description/>
  <dc:language>en-US</dc:language>
  <cp:lastModifiedBy/>
  <dcterms:modified xsi:type="dcterms:W3CDTF">2023-12-05T12:26:24Z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