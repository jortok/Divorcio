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JORGE ARTURO TOKUNAGA PEREZ</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 xml:space="preserve">                         </w:t>
      </w:r>
      <w:r>
        <w:rPr>
          <w:rFonts w:ascii="Arial Narrow" w:hAnsi="Arial Narrow"/>
          <w:b/>
          <w:sz w:val="24"/>
          <w:szCs w:val="24"/>
          <w:lang w:val="es-ES" w:eastAsia="es-ES"/>
        </w:rPr>
        <w:t>VS</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CLAUDIA BEATRIZ GARZA GOMEZ</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SOLICITUD  DIVORCIO.</w:t>
      </w:r>
    </w:p>
    <w:p>
      <w:pPr>
        <w:pStyle w:val="NoSpacing"/>
        <w:ind w:left="5387" w:hanging="0"/>
        <w:jc w:val="both"/>
        <w:rPr>
          <w:rFonts w:ascii="Arial Narrow" w:hAnsi="Arial Narrow"/>
          <w:b/>
          <w:b/>
          <w:sz w:val="24"/>
          <w:szCs w:val="24"/>
          <w:lang w:val="es-ES" w:eastAsia="es-ES"/>
        </w:rPr>
      </w:pPr>
      <w:r>
        <w:rPr>
          <w:rFonts w:ascii="Arial Narrow" w:hAnsi="Arial Narrow"/>
          <w:b/>
          <w:sz w:val="24"/>
          <w:szCs w:val="24"/>
          <w:lang w:val="es-ES" w:eastAsia="es-ES"/>
        </w:rPr>
        <w:t>ESCRITO INICIAL.</w:t>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C. JUEZ DE LO FAMILIAR EN TURNO DEL</w:t>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TRIBUNAL SUPERIOR DE JUSTICIA DEL</w:t>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DISTRITO FEDERAL. (HOY CIUDAD DE MÉXICO)</w:t>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JORGE ARTURO TOKUNAGA PEREZ</w:t>
      </w:r>
      <w:r>
        <w:rPr>
          <w:rFonts w:ascii="Arial Narrow" w:hAnsi="Arial Narrow"/>
          <w:sz w:val="24"/>
          <w:szCs w:val="24"/>
          <w:lang w:val="es-ES" w:eastAsia="es-ES"/>
        </w:rPr>
        <w:t xml:space="preserve">, por mi propio derecho, </w:t>
      </w:r>
      <w:r>
        <w:rPr>
          <w:rFonts w:ascii="Arial Narrow" w:hAnsi="Arial Narrow"/>
          <w:sz w:val="24"/>
          <w:szCs w:val="24"/>
          <w:lang w:eastAsia="es-ES"/>
        </w:rPr>
        <w:t xml:space="preserve">señalando como domicilio para oír y recibir toda clase de notificaciones el ubicado en </w:t>
      </w:r>
      <w:r>
        <w:rPr>
          <w:rFonts w:ascii="Arial Narrow" w:hAnsi="Arial Narrow"/>
          <w:sz w:val="24"/>
          <w:szCs w:val="24"/>
          <w:lang w:val="es-ES" w:eastAsia="es-ES"/>
        </w:rPr>
        <w:t xml:space="preserve">calle Aristóteles número 77, quinto piso, Colonia Polanco, Código Postal 11550, Alcaldía Miguel Hidalgo, Ciudad de México. Así como habilitar los correos electrónicos, para recibir notificaciones mismos que son, </w:t>
      </w:r>
      <w:hyperlink r:id="rId2">
        <w:r>
          <w:rPr>
            <w:rFonts w:cs="Times New Roman" w:ascii="Arial Narrow" w:hAnsi="Arial Narrow"/>
            <w:color w:val="0000FF" w:themeColor="hyperlink"/>
            <w:sz w:val="24"/>
            <w:szCs w:val="24"/>
            <w:u w:val="single"/>
            <w:lang w:val="es-ES" w:eastAsia="es-ES"/>
          </w:rPr>
          <w:t>ezherlaw@gmail.com</w:t>
        </w:r>
      </w:hyperlink>
      <w:r>
        <w:rPr>
          <w:rFonts w:ascii="Arial Narrow" w:hAnsi="Arial Narrow"/>
          <w:sz w:val="24"/>
          <w:szCs w:val="24"/>
          <w:lang w:val="es-ES" w:eastAsia="es-ES"/>
        </w:rPr>
        <w:t xml:space="preserve"> y </w:t>
      </w:r>
      <w:hyperlink r:id="rId3">
        <w:r>
          <w:rPr>
            <w:rFonts w:cs="Times New Roman" w:ascii="Arial Narrow" w:hAnsi="Arial Narrow"/>
            <w:color w:val="0000FF" w:themeColor="hyperlink"/>
            <w:sz w:val="24"/>
            <w:szCs w:val="24"/>
            <w:u w:val="single"/>
            <w:lang w:val="es-ES" w:eastAsia="es-ES"/>
          </w:rPr>
          <w:t>geomz2697@gmail.com</w:t>
        </w:r>
      </w:hyperlink>
      <w:r>
        <w:rPr>
          <w:rFonts w:ascii="Arial Narrow" w:hAnsi="Arial Narrow"/>
          <w:sz w:val="24"/>
          <w:szCs w:val="24"/>
          <w:lang w:val="es-ES" w:eastAsia="es-ES"/>
        </w:rPr>
        <w:t xml:space="preserve"> autorizando en términos del párrafo cuarto, del Artículo 112 del Código de Procedimientos Civiles para el Distrito Federal (hoy Ciudad de México) a los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w:t>
      </w:r>
      <w:r>
        <w:rPr>
          <w:rFonts w:ascii="Arial Narrow" w:hAnsi="Arial Narrow"/>
          <w:sz w:val="24"/>
          <w:szCs w:val="24"/>
          <w:lang w:eastAsia="es-ES"/>
        </w:rPr>
        <w:t xml:space="preserve">respectivamente para consultar el expediente, oír y recibir todo tipo de notificaciones aun las de carácter personal,  valores documentos y todo lo necesario para la defensa y promoción del juicio que en el proemio se establece, así como para oír y recibir notificaciones, documentos y valores </w:t>
      </w:r>
      <w:r>
        <w:rPr>
          <w:rFonts w:ascii="Arial Narrow" w:hAnsi="Arial Narrow"/>
          <w:sz w:val="24"/>
          <w:szCs w:val="24"/>
          <w:lang w:val="es-ES" w:eastAsia="es-ES"/>
        </w:rPr>
        <w:t>a los pasantes en derecho C.C. Celia Georgina Martínez Segura, Carmen Lorena Rodríguez Ortega, Pamela Albarrán Vite, Karla Salinas Mora, Luciana Vega Romero, Cinthya Marcela Martínez Tejeda y Jessica Guerra Rivera, quedando como abogado patrono, el Lic. Miguel Hernández Gutiérrez.</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Por medio del presente ocurso y en términos de lo dispuesto por el artículo 266 del Código Civil para el Distrito Federal, hoy  Ciudad de México, vengo a manifestar mi voluntad de no continuar con mi matrimonio, solicitando para ello el divorcio y por consecuencia la disolución del vínculo matrimonial que me une con  </w:t>
      </w:r>
      <w:r>
        <w:rPr>
          <w:rFonts w:ascii="Arial Narrow" w:hAnsi="Arial Narrow"/>
          <w:b/>
          <w:sz w:val="24"/>
          <w:szCs w:val="24"/>
          <w:lang w:val="es-ES" w:eastAsia="es-ES"/>
        </w:rPr>
        <w:t>CLAUDIA BEATRIZ GARZA GOMEZ</w:t>
      </w:r>
      <w:r>
        <w:rPr>
          <w:rFonts w:ascii="Arial Narrow" w:hAnsi="Arial Narrow"/>
          <w:sz w:val="24"/>
          <w:szCs w:val="24"/>
          <w:lang w:val="es-ES" w:eastAsia="es-ES"/>
        </w:rPr>
        <w:t>,  persona que puede ser notificado en  calle Plazuela 7</w:t>
      </w:r>
      <w:del w:id="0" w:author="Unknown Author" w:date="2024-01-29T16:58:24Z">
        <w:r>
          <w:rPr>
            <w:rFonts w:ascii="Arial Narrow" w:hAnsi="Arial Narrow"/>
            <w:sz w:val="24"/>
            <w:szCs w:val="24"/>
            <w:lang w:val="es-ES" w:eastAsia="es-ES"/>
          </w:rPr>
          <w:delText>,</w:delText>
        </w:r>
      </w:del>
      <w:r>
        <w:rPr>
          <w:rFonts w:ascii="Arial Narrow" w:hAnsi="Arial Narrow"/>
          <w:sz w:val="24"/>
          <w:szCs w:val="24"/>
          <w:lang w:val="es-ES" w:eastAsia="es-ES"/>
        </w:rPr>
        <w:t xml:space="preserve"> de </w:t>
      </w:r>
      <w:ins w:id="1" w:author="Unknown Author" w:date="2024-01-29T16:58:27Z">
        <w:r>
          <w:rPr>
            <w:rFonts w:ascii="Arial Narrow" w:hAnsi="Arial Narrow"/>
            <w:sz w:val="24"/>
            <w:szCs w:val="24"/>
            <w:lang w:val="es-ES" w:eastAsia="es-ES"/>
          </w:rPr>
          <w:t xml:space="preserve">Av. </w:t>
        </w:r>
      </w:ins>
      <w:r>
        <w:rPr>
          <w:rFonts w:ascii="Arial Narrow" w:hAnsi="Arial Narrow"/>
          <w:sz w:val="24"/>
          <w:szCs w:val="24"/>
          <w:lang w:val="es-ES" w:eastAsia="es-ES"/>
        </w:rPr>
        <w:t xml:space="preserve">San Marcos, Manzana 34, Lote 10, Casa 6, Colonia Plazas de Aragón, Nezahualcóyotl, </w:t>
      </w:r>
      <w:ins w:id="2" w:author="Unknown Author" w:date="2024-01-29T17:21:22Z">
        <w:r>
          <w:rPr>
            <w:rFonts w:ascii="Arial Narrow" w:hAnsi="Arial Narrow"/>
            <w:sz w:val="24"/>
            <w:szCs w:val="24"/>
            <w:lang w:val="es-ES" w:eastAsia="es-ES"/>
          </w:rPr>
          <w:t xml:space="preserve">C.P. 57139, </w:t>
        </w:r>
      </w:ins>
      <w:r>
        <w:rPr>
          <w:rFonts w:ascii="Arial Narrow" w:hAnsi="Arial Narrow"/>
          <w:sz w:val="24"/>
          <w:szCs w:val="24"/>
          <w:lang w:val="es-ES" w:eastAsia="es-ES"/>
        </w:rPr>
        <w:t>Estado de México, solicitando se gire el exhorto respectivo a los Juzgados con residencia en, Nezahualcóyotl, Estado de México, para los efectos legales conducentes.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eastAsia="es-ES"/>
        </w:rPr>
      </w:pPr>
      <w:r>
        <w:rPr>
          <w:rFonts w:ascii="Arial Narrow" w:hAnsi="Arial Narrow"/>
          <w:b/>
          <w:sz w:val="24"/>
          <w:szCs w:val="24"/>
          <w:lang w:eastAsia="es-ES"/>
        </w:rPr>
        <w:t>PRESTACIONES</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sz w:val="24"/>
          <w:szCs w:val="24"/>
          <w:lang w:eastAsia="es-ES"/>
        </w:rPr>
      </w:pPr>
      <w:r>
        <w:rPr>
          <w:rFonts w:ascii="Arial Narrow" w:hAnsi="Arial Narrow"/>
          <w:b/>
          <w:sz w:val="24"/>
          <w:szCs w:val="24"/>
          <w:lang w:eastAsia="es-ES"/>
        </w:rPr>
        <w:t>A.-</w:t>
      </w:r>
      <w:r>
        <w:rPr>
          <w:rFonts w:ascii="Arial Narrow" w:hAnsi="Arial Narrow"/>
          <w:sz w:val="24"/>
          <w:szCs w:val="24"/>
          <w:lang w:eastAsia="es-ES"/>
        </w:rPr>
        <w:t xml:space="preserve"> La disolución del vínculo matrimonial que nos une y las consecuencias inherentes al mismo.</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sz w:val="24"/>
          <w:szCs w:val="24"/>
          <w:lang w:eastAsia="es-ES"/>
        </w:rPr>
      </w:pPr>
      <w:r>
        <w:rPr>
          <w:rFonts w:ascii="Arial Narrow" w:hAnsi="Arial Narrow"/>
          <w:b/>
          <w:sz w:val="24"/>
          <w:szCs w:val="24"/>
          <w:lang w:eastAsia="es-ES"/>
        </w:rPr>
        <w:t>B.-</w:t>
      </w:r>
      <w:r>
        <w:rPr>
          <w:rFonts w:ascii="Arial Narrow" w:hAnsi="Arial Narrow"/>
          <w:sz w:val="24"/>
          <w:szCs w:val="24"/>
          <w:lang w:eastAsia="es-ES"/>
        </w:rPr>
        <w:t xml:space="preserve"> La guarda y custodia de mis hijos con iniciales </w:t>
      </w:r>
      <w:r>
        <w:rPr>
          <w:rFonts w:ascii="Arial Narrow" w:hAnsi="Arial Narrow"/>
          <w:b/>
          <w:sz w:val="24"/>
          <w:szCs w:val="24"/>
          <w:lang w:val="es-ES" w:eastAsia="es-ES"/>
        </w:rPr>
        <w:t>S.M.T.</w:t>
      </w:r>
      <w:ins w:id="3" w:author="Unknown Author" w:date="2024-01-29T16:53:56Z">
        <w:r>
          <w:rPr>
            <w:rFonts w:ascii="Arial Narrow" w:hAnsi="Arial Narrow"/>
            <w:b/>
            <w:sz w:val="24"/>
            <w:szCs w:val="24"/>
            <w:lang w:val="es-ES" w:eastAsia="es-ES"/>
          </w:rPr>
          <w:t>G.</w:t>
        </w:r>
      </w:ins>
      <w:del w:id="4" w:author="Unknown Author" w:date="2024-01-29T16:53:56Z">
        <w:r>
          <w:rPr>
            <w:rFonts w:ascii="Arial Narrow" w:hAnsi="Arial Narrow"/>
            <w:b/>
            <w:sz w:val="24"/>
            <w:szCs w:val="24"/>
            <w:lang w:val="es-ES" w:eastAsia="es-ES"/>
          </w:rPr>
          <w:delText>H</w:delText>
        </w:r>
      </w:del>
      <w:r>
        <w:rPr>
          <w:rFonts w:ascii="Arial Narrow" w:hAnsi="Arial Narrow"/>
          <w:b/>
          <w:sz w:val="24"/>
          <w:szCs w:val="24"/>
          <w:lang w:val="es-ES" w:eastAsia="es-ES"/>
        </w:rPr>
        <w:t xml:space="preserve"> y D.H.T.G</w:t>
      </w:r>
      <w:ins w:id="5" w:author="Unknown Author" w:date="2024-01-29T16:54:01Z">
        <w:r>
          <w:rPr>
            <w:rFonts w:ascii="Arial Narrow" w:hAnsi="Arial Narrow"/>
            <w:b/>
            <w:sz w:val="24"/>
            <w:szCs w:val="24"/>
            <w:lang w:val="es-ES" w:eastAsia="es-ES"/>
          </w:rPr>
          <w:t>.</w:t>
        </w:r>
      </w:ins>
      <w:r>
        <w:rPr>
          <w:rFonts w:ascii="Arial Narrow" w:hAnsi="Arial Narrow"/>
          <w:sz w:val="24"/>
          <w:szCs w:val="24"/>
          <w:lang w:val="es-ES" w:eastAsia="es-ES"/>
        </w:rPr>
        <w:t>, en</w:t>
      </w:r>
      <w:r>
        <w:rPr>
          <w:rFonts w:ascii="Arial Narrow" w:hAnsi="Arial Narrow"/>
          <w:sz w:val="24"/>
          <w:szCs w:val="24"/>
          <w:lang w:eastAsia="es-ES"/>
        </w:rPr>
        <w:t xml:space="preserve"> mi favor, anexando el convenio a la presente solicitud de divorcio para los efectos legales conducentes.</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sz w:val="24"/>
          <w:szCs w:val="24"/>
          <w:lang w:val="es-ES" w:eastAsia="es-ES"/>
        </w:rPr>
      </w:pPr>
      <w:r>
        <w:rPr>
          <w:rFonts w:ascii="Arial Narrow" w:hAnsi="Arial Narrow"/>
          <w:b/>
          <w:sz w:val="24"/>
          <w:szCs w:val="24"/>
          <w:lang w:eastAsia="es-ES"/>
        </w:rPr>
        <w:t>C.-</w:t>
      </w:r>
      <w:r>
        <w:rPr>
          <w:rFonts w:ascii="Arial Narrow" w:hAnsi="Arial Narrow"/>
          <w:sz w:val="24"/>
          <w:szCs w:val="24"/>
          <w:lang w:val="es-ES" w:eastAsia="es-ES"/>
        </w:rPr>
        <w:t xml:space="preserve"> Una pensión alimenticia provisional y en su momento definitiva del 22% de todas las prestaciones ordinarias y extraordinarias, que percibe con motivo del trabajo que desempeña, solicitándole que al momento de contestar la demanda, informe todos sus ingresos.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D.-</w:t>
      </w:r>
      <w:r>
        <w:rPr>
          <w:rFonts w:ascii="Arial Narrow" w:hAnsi="Arial Narrow"/>
          <w:sz w:val="24"/>
          <w:szCs w:val="24"/>
          <w:lang w:val="es-ES" w:eastAsia="es-ES"/>
        </w:rPr>
        <w:t xml:space="preserve"> Se decrete, la Custodia Provisional que en derecho proceda, respecto de mis hijos </w:t>
      </w:r>
      <w:r>
        <w:rPr>
          <w:rFonts w:ascii="Arial Narrow" w:hAnsi="Arial Narrow"/>
          <w:sz w:val="24"/>
          <w:szCs w:val="24"/>
          <w:lang w:eastAsia="es-ES"/>
        </w:rPr>
        <w:t xml:space="preserve">con iniciales </w:t>
      </w:r>
      <w:r>
        <w:rPr>
          <w:rFonts w:ascii="Arial Narrow" w:hAnsi="Arial Narrow"/>
          <w:b/>
          <w:sz w:val="24"/>
          <w:szCs w:val="24"/>
          <w:lang w:val="es-ES" w:eastAsia="es-ES"/>
        </w:rPr>
        <w:t>S.M.T.</w:t>
      </w:r>
      <w:ins w:id="6" w:author="Unknown Author" w:date="2024-01-29T16:58:00Z">
        <w:r>
          <w:rPr>
            <w:rFonts w:ascii="Arial Narrow" w:hAnsi="Arial Narrow"/>
            <w:b/>
            <w:sz w:val="24"/>
            <w:szCs w:val="24"/>
            <w:lang w:val="es-ES" w:eastAsia="es-ES"/>
          </w:rPr>
          <w:t>G.</w:t>
        </w:r>
      </w:ins>
      <w:del w:id="7" w:author="Unknown Author" w:date="2024-01-29T16:57:59Z">
        <w:r>
          <w:rPr>
            <w:rFonts w:ascii="Arial Narrow" w:hAnsi="Arial Narrow"/>
            <w:b/>
            <w:sz w:val="24"/>
            <w:szCs w:val="24"/>
            <w:lang w:val="es-ES" w:eastAsia="es-ES"/>
          </w:rPr>
          <w:delText>H</w:delText>
        </w:r>
      </w:del>
      <w:r>
        <w:rPr>
          <w:rFonts w:ascii="Arial Narrow" w:hAnsi="Arial Narrow"/>
          <w:b/>
          <w:sz w:val="24"/>
          <w:szCs w:val="24"/>
          <w:lang w:val="es-ES" w:eastAsia="es-ES"/>
        </w:rPr>
        <w:t xml:space="preserve"> y  D.H.T.G</w:t>
      </w:r>
      <w:ins w:id="8" w:author="Unknown Author" w:date="2024-01-29T16:58:03Z">
        <w:r>
          <w:rPr>
            <w:rFonts w:ascii="Arial Narrow" w:hAnsi="Arial Narrow"/>
            <w:b/>
            <w:sz w:val="24"/>
            <w:szCs w:val="24"/>
            <w:lang w:val="es-ES" w:eastAsia="es-ES"/>
          </w:rPr>
          <w:t>.</w:t>
        </w:r>
      </w:ins>
      <w:r>
        <w:rPr>
          <w:rFonts w:ascii="Arial Narrow" w:hAnsi="Arial Narrow"/>
          <w:sz w:val="24"/>
          <w:szCs w:val="24"/>
          <w:lang w:val="es-ES" w:eastAsia="es-ES"/>
        </w:rPr>
        <w:t>, respectivamente</w:t>
      </w:r>
      <w:r>
        <w:rPr>
          <w:rFonts w:ascii="Arial Narrow" w:hAnsi="Arial Narrow"/>
          <w:sz w:val="24"/>
          <w:szCs w:val="24"/>
          <w:lang w:eastAsia="es-ES"/>
        </w:rPr>
        <w:t>,</w:t>
      </w:r>
      <w:r>
        <w:rPr>
          <w:rFonts w:ascii="Arial Narrow" w:hAnsi="Arial Narrow"/>
          <w:sz w:val="24"/>
          <w:szCs w:val="24"/>
          <w:lang w:val="es-ES" w:eastAsia="es-ES"/>
        </w:rPr>
        <w:t xml:space="preserve"> para proporcionarle la estabilidad física y mental que requiere.</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E.-</w:t>
      </w:r>
      <w:r>
        <w:rPr>
          <w:rFonts w:ascii="Arial Narrow" w:hAnsi="Arial Narrow"/>
          <w:sz w:val="24"/>
          <w:szCs w:val="24"/>
          <w:lang w:val="es-ES" w:eastAsia="es-ES"/>
        </w:rPr>
        <w:t xml:space="preserve"> Se decrete la separación provisional de las partes durante el transcurso del presente procedimiento.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En términos por lo dispuesto del artículo 267 del Código Civil para el Distrito Federal, hoy Ciudad de México, adjunto acompaño el convenio que el suscrito celebra a efecto de regular las consecuencias inherentes a la disolución del vínculo matrimonial  a que se hace referencia en el párrafo anterior.</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Apoyo la presente solicitud, en los siguientes hechos y consideraciones de derecho que se enumeran:</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H  E  C  H  O  S</w:t>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w:t>
      </w:r>
      <w:r>
        <w:rPr>
          <w:rFonts w:ascii="Arial Narrow" w:hAnsi="Arial Narrow"/>
          <w:sz w:val="24"/>
          <w:szCs w:val="24"/>
          <w:lang w:val="es-ES" w:eastAsia="es-ES"/>
        </w:rPr>
        <w:t xml:space="preserve"> El suscrito JORGE ARTURO TOKUNAGA PEREZ  y CLAUDIA BEATRIZ GARZA GOMEZ, contrajimos matrimonio civil, bajo el régimen de separación de bienes, en la Ciudad de México, el día once de agosto del año dos mil once, acreditando tal hecho con copia certificada del Acta de Matrimonio, que adjunto a la presente como anexo número 1. As</w:t>
      </w:r>
      <w:ins w:id="9" w:author="Unknown Author" w:date="2024-01-29T17:05:00Z">
        <w:r>
          <w:rPr>
            <w:rFonts w:ascii="Arial Narrow" w:hAnsi="Arial Narrow"/>
            <w:sz w:val="24"/>
            <w:szCs w:val="24"/>
            <w:lang w:val="es-ES" w:eastAsia="es-ES"/>
          </w:rPr>
          <w:t>i</w:t>
        </w:r>
      </w:ins>
      <w:del w:id="10" w:author="Unknown Author" w:date="2024-01-29T17:04:59Z">
        <w:r>
          <w:rPr>
            <w:rFonts w:ascii="Arial Narrow" w:hAnsi="Arial Narrow"/>
            <w:sz w:val="24"/>
            <w:szCs w:val="24"/>
            <w:lang w:val="es-ES" w:eastAsia="es-ES"/>
          </w:rPr>
          <w:delText xml:space="preserve">í </w:delText>
        </w:r>
      </w:del>
      <w:r>
        <w:rPr>
          <w:rFonts w:ascii="Arial Narrow" w:hAnsi="Arial Narrow"/>
          <w:sz w:val="24"/>
          <w:szCs w:val="24"/>
          <w:lang w:val="es-ES" w:eastAsia="es-ES"/>
        </w:rPr>
        <w:t>mismo, bajo protesta de decir verdad, manifiesto que no realizamos capitulaciones matrimoniales al respecto.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2.-</w:t>
      </w:r>
      <w:r>
        <w:rPr>
          <w:rFonts w:ascii="Arial Narrow" w:hAnsi="Arial Narrow"/>
          <w:sz w:val="24"/>
          <w:szCs w:val="24"/>
          <w:lang w:val="es-ES" w:eastAsia="es-ES"/>
        </w:rPr>
        <w:t xml:space="preserve"> Instauramos nuestro último hogar y domicilio conyugal en el inmueble ubicado en calle Plazuela 7</w:t>
      </w:r>
      <w:del w:id="11" w:author="Unknown Author" w:date="2024-01-29T17:05:14Z">
        <w:r>
          <w:rPr>
            <w:rFonts w:ascii="Arial Narrow" w:hAnsi="Arial Narrow"/>
            <w:sz w:val="24"/>
            <w:szCs w:val="24"/>
            <w:lang w:val="es-ES" w:eastAsia="es-ES"/>
          </w:rPr>
          <w:delText>,</w:delText>
        </w:r>
      </w:del>
      <w:r>
        <w:rPr>
          <w:rFonts w:ascii="Arial Narrow" w:hAnsi="Arial Narrow"/>
          <w:sz w:val="24"/>
          <w:szCs w:val="24"/>
          <w:lang w:val="es-ES" w:eastAsia="es-ES"/>
        </w:rPr>
        <w:t xml:space="preserve"> de </w:t>
      </w:r>
      <w:ins w:id="12" w:author="Unknown Author" w:date="2024-01-29T17:05:16Z">
        <w:r>
          <w:rPr>
            <w:rFonts w:ascii="Arial Narrow" w:hAnsi="Arial Narrow"/>
            <w:sz w:val="24"/>
            <w:szCs w:val="24"/>
            <w:lang w:val="es-ES" w:eastAsia="es-ES"/>
          </w:rPr>
          <w:t xml:space="preserve">Av. </w:t>
        </w:r>
      </w:ins>
      <w:r>
        <w:rPr>
          <w:rFonts w:ascii="Arial Narrow" w:hAnsi="Arial Narrow"/>
          <w:sz w:val="24"/>
          <w:szCs w:val="24"/>
          <w:lang w:val="es-ES" w:eastAsia="es-ES"/>
        </w:rPr>
        <w:t>San Marcos, Manzana 34, Lote 10, Casa 6, Colonia Plazas de Aragón, Nezahualcóyotl,</w:t>
      </w:r>
      <w:ins w:id="13" w:author="Unknown Author" w:date="2024-01-29T17:20:51Z">
        <w:r>
          <w:rPr>
            <w:rFonts w:ascii="Arial Narrow" w:hAnsi="Arial Narrow"/>
            <w:sz w:val="24"/>
            <w:szCs w:val="24"/>
            <w:lang w:val="es-ES" w:eastAsia="es-ES"/>
          </w:rPr>
          <w:t xml:space="preserve"> </w:t>
        </w:r>
      </w:ins>
      <w:ins w:id="14" w:author="Unknown Author" w:date="2024-01-29T17:20:51Z">
        <w:r>
          <w:rPr>
            <w:rFonts w:ascii="Arial Narrow" w:hAnsi="Arial Narrow"/>
            <w:sz w:val="24"/>
            <w:szCs w:val="24"/>
            <w:lang w:val="es-ES" w:eastAsia="es-ES"/>
          </w:rPr>
          <w:t>C.P. 57139,</w:t>
        </w:r>
      </w:ins>
      <w:r>
        <w:rPr>
          <w:rFonts w:ascii="Arial Narrow" w:hAnsi="Arial Narrow"/>
          <w:sz w:val="24"/>
          <w:szCs w:val="24"/>
          <w:lang w:val="es-ES" w:eastAsia="es-ES"/>
        </w:rPr>
        <w:t xml:space="preserve"> Estado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3.-</w:t>
      </w:r>
      <w:r>
        <w:rPr>
          <w:rFonts w:ascii="Arial Narrow" w:hAnsi="Arial Narrow"/>
          <w:sz w:val="24"/>
          <w:szCs w:val="24"/>
          <w:lang w:val="es-ES" w:eastAsia="es-ES"/>
        </w:rPr>
        <w:t xml:space="preserve"> Durante nuestro matrimonio procreamos dos menores con iniciales </w:t>
      </w:r>
      <w:r>
        <w:rPr>
          <w:rFonts w:ascii="Arial Narrow" w:hAnsi="Arial Narrow"/>
          <w:b/>
          <w:sz w:val="24"/>
          <w:szCs w:val="24"/>
          <w:lang w:val="es-ES" w:eastAsia="es-ES"/>
        </w:rPr>
        <w:t>S.M.T.</w:t>
      </w:r>
      <w:ins w:id="15" w:author="Unknown Author" w:date="2024-01-29T17:05:28Z">
        <w:r>
          <w:rPr>
            <w:rFonts w:ascii="Arial Narrow" w:hAnsi="Arial Narrow"/>
            <w:b/>
            <w:sz w:val="24"/>
            <w:szCs w:val="24"/>
            <w:lang w:val="es-ES" w:eastAsia="es-ES"/>
          </w:rPr>
          <w:t>G.</w:t>
        </w:r>
      </w:ins>
      <w:del w:id="16" w:author="Unknown Author" w:date="2024-01-29T17:05:28Z">
        <w:r>
          <w:rPr>
            <w:rFonts w:ascii="Arial Narrow" w:hAnsi="Arial Narrow"/>
            <w:b/>
            <w:sz w:val="24"/>
            <w:szCs w:val="24"/>
            <w:lang w:val="es-ES" w:eastAsia="es-ES"/>
          </w:rPr>
          <w:delText>H</w:delText>
        </w:r>
      </w:del>
      <w:r>
        <w:rPr>
          <w:rFonts w:ascii="Arial Narrow" w:hAnsi="Arial Narrow"/>
          <w:b/>
          <w:sz w:val="24"/>
          <w:szCs w:val="24"/>
          <w:lang w:val="es-ES" w:eastAsia="es-ES"/>
        </w:rPr>
        <w:t xml:space="preserve"> y  D.H.T.G</w:t>
      </w:r>
      <w:ins w:id="17" w:author="Unknown Author" w:date="2024-01-29T17:05:32Z">
        <w:r>
          <w:rPr>
            <w:rFonts w:ascii="Arial Narrow" w:hAnsi="Arial Narrow"/>
            <w:b/>
            <w:sz w:val="24"/>
            <w:szCs w:val="24"/>
            <w:lang w:val="es-ES" w:eastAsia="es-ES"/>
          </w:rPr>
          <w:t>.</w:t>
        </w:r>
      </w:ins>
      <w:r>
        <w:rPr>
          <w:rFonts w:ascii="Arial Narrow" w:hAnsi="Arial Narrow"/>
          <w:sz w:val="24"/>
          <w:szCs w:val="24"/>
          <w:lang w:val="es-ES" w:eastAsia="es-ES"/>
        </w:rPr>
        <w:t>, menores de edad actualmente, como se acredita con la copia certificada de las actas de nacimiento, que adjunto a la presente como anexos 2 y 3 respectivamente.</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4.- Es el caso que por convenir a mis intereses del suscrito y con la intención de procurar un mejor desarrollo sano e intelectual de los mismos y de mis hijos, vengo a solicitar el divorcio y por consecuencia la disolución del vínculo matrimonial que nos une, así como, regular las consecuencias inherentes del mismo relacionadas con mis menores hijos.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Anexo a la presente solicitud  de divorcio, el convenio que se describe el artículo 267 del Código Civil para el Distrito Federal., hoy Ciudad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MEDIDAS PROVISIONALES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u w:val="single"/>
          <w:lang w:val="es-ES" w:eastAsia="es-ES"/>
        </w:rPr>
      </w:pPr>
      <w:r>
        <w:rPr>
          <w:rFonts w:ascii="Arial Narrow" w:hAnsi="Arial Narrow"/>
          <w:sz w:val="24"/>
          <w:szCs w:val="24"/>
          <w:lang w:val="es-ES" w:eastAsia="es-ES"/>
        </w:rPr>
        <w:t xml:space="preserve">Se decrete en mi favor por concepto de pensión alimenticia provisional y en su momento definitiva el 22% de todas las prestaciones ordinarias y extraordinarias, que percibe la cónyuge </w:t>
      </w:r>
      <w:r>
        <w:rPr>
          <w:rFonts w:ascii="Arial Narrow" w:hAnsi="Arial Narrow"/>
          <w:b/>
          <w:sz w:val="24"/>
          <w:szCs w:val="24"/>
          <w:lang w:val="es-ES" w:eastAsia="es-ES"/>
        </w:rPr>
        <w:t>CLAUDIA BEATRIZ GARZA GOMEZ</w:t>
      </w:r>
      <w:r>
        <w:rPr>
          <w:rFonts w:ascii="Arial Narrow" w:hAnsi="Arial Narrow"/>
          <w:sz w:val="24"/>
          <w:szCs w:val="24"/>
          <w:lang w:val="es-ES" w:eastAsia="es-ES"/>
        </w:rPr>
        <w:t>, en su trabajo</w:t>
      </w:r>
      <w:ins w:id="18" w:author="Unknown Author" w:date="2024-01-29T17:05:52Z">
        <w:r>
          <w:rPr>
            <w:rFonts w:ascii="Arial Narrow" w:hAnsi="Arial Narrow"/>
            <w:sz w:val="24"/>
            <w:szCs w:val="24"/>
            <w:lang w:val="es-ES" w:eastAsia="es-ES"/>
          </w:rPr>
          <w:t>.</w:t>
        </w:r>
      </w:ins>
      <w:del w:id="19" w:author="Unknown Author" w:date="2024-01-29T17:05:52Z">
        <w:r>
          <w:rPr>
            <w:rFonts w:ascii="Arial Narrow" w:hAnsi="Arial Narrow"/>
            <w:sz w:val="24"/>
            <w:szCs w:val="24"/>
            <w:lang w:val="es-ES" w:eastAsia="es-ES"/>
          </w:rPr>
          <w:delText xml:space="preserve">, </w:delText>
        </w:r>
      </w:del>
    </w:p>
    <w:p>
      <w:pPr>
        <w:pStyle w:val="NoSpacing"/>
        <w:jc w:val="both"/>
        <w:rPr>
          <w:rFonts w:ascii="Arial Narrow" w:hAnsi="Arial Narrow"/>
          <w:sz w:val="24"/>
          <w:szCs w:val="24"/>
          <w:u w:val="single"/>
          <w:lang w:val="es-ES" w:eastAsia="es-ES"/>
        </w:rPr>
      </w:pPr>
      <w:r>
        <w:rPr>
          <w:rFonts w:ascii="Arial Narrow" w:hAnsi="Arial Narrow"/>
          <w:sz w:val="24"/>
          <w:szCs w:val="24"/>
          <w:u w:val="single"/>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Se decrete, la Custodia Provisional que en derecho proceda, respecto de mis hijos, para proporcionarle la estabilidad física y mental que requiere.</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Se decrete la separación provisional de las partes durante transcurra el presente procedimiento.</w:t>
      </w:r>
    </w:p>
    <w:p>
      <w:pPr>
        <w:pStyle w:val="NoSpacing"/>
        <w:jc w:val="both"/>
        <w:rPr>
          <w:rFonts w:ascii="Arial Narrow" w:hAnsi="Arial Narrow"/>
          <w:sz w:val="24"/>
          <w:szCs w:val="24"/>
          <w:u w:val="single"/>
          <w:lang w:val="es-ES" w:eastAsia="es-ES"/>
        </w:rPr>
      </w:pPr>
      <w:r>
        <w:rPr>
          <w:rFonts w:ascii="Arial Narrow" w:hAnsi="Arial Narrow"/>
          <w:sz w:val="24"/>
          <w:szCs w:val="24"/>
          <w:u w:val="single"/>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Que tanto permanezca el presente procedimiento, se aperciba a la demandada </w:t>
      </w:r>
      <w:r>
        <w:rPr>
          <w:rFonts w:ascii="Arial Narrow" w:hAnsi="Arial Narrow"/>
          <w:b/>
          <w:sz w:val="24"/>
          <w:szCs w:val="24"/>
          <w:lang w:val="es-ES" w:eastAsia="es-ES"/>
        </w:rPr>
        <w:t>CLAUDIA BEATRIZ GARZA GOMEZ</w:t>
      </w:r>
      <w:r>
        <w:rPr>
          <w:rFonts w:ascii="Arial Narrow" w:hAnsi="Arial Narrow"/>
          <w:sz w:val="24"/>
          <w:szCs w:val="24"/>
          <w:lang w:val="es-ES" w:eastAsia="es-ES"/>
        </w:rPr>
        <w:t>, para que se abstenga de causar molestias al suscrito, en mi domicilio, lugar de trabajo, valores, teléfonos celulares, redes sociales y pertenecías respectivamente, ordenándose en su caso la medida de apremio y protección que juzgue conveniente en caso de desacato, todo esto, con la finalidad de seguir gozando de una sana relación con mis hijas y no conculcarles sus derechos elementales.</w:t>
      </w:r>
    </w:p>
    <w:p>
      <w:pPr>
        <w:pStyle w:val="NoSpacing"/>
        <w:jc w:val="both"/>
        <w:rPr>
          <w:rFonts w:ascii="Arial Narrow" w:hAnsi="Arial Narrow"/>
          <w:sz w:val="24"/>
          <w:szCs w:val="24"/>
          <w:u w:val="single"/>
          <w:lang w:val="es-ES" w:eastAsia="es-ES"/>
        </w:rPr>
      </w:pPr>
      <w:r>
        <w:rPr>
          <w:rFonts w:ascii="Arial Narrow" w:hAnsi="Arial Narrow"/>
          <w:sz w:val="24"/>
          <w:szCs w:val="24"/>
          <w:u w:val="single"/>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Se decreten las medidas pertinentes que considere su señoría, con el fin de salvaguardar la integridad y seguridad de los menores y se aperciba a mi cónyuge </w:t>
      </w:r>
      <w:r>
        <w:rPr>
          <w:rFonts w:ascii="Arial Narrow" w:hAnsi="Arial Narrow"/>
          <w:b/>
          <w:sz w:val="24"/>
          <w:szCs w:val="24"/>
          <w:lang w:val="es-ES" w:eastAsia="es-ES"/>
        </w:rPr>
        <w:t>CLAUDIA BEATRIZ GARZA GOMEZ</w:t>
      </w:r>
      <w:r>
        <w:rPr>
          <w:rFonts w:ascii="Arial Narrow" w:hAnsi="Arial Narrow"/>
          <w:sz w:val="24"/>
          <w:szCs w:val="24"/>
          <w:lang w:val="es-ES" w:eastAsia="es-ES"/>
        </w:rPr>
        <w:t>, de respetar a mi familia y bienes.</w:t>
      </w:r>
    </w:p>
    <w:p>
      <w:pPr>
        <w:pStyle w:val="NoSpacing"/>
        <w:jc w:val="both"/>
        <w:rPr>
          <w:rFonts w:ascii="Arial Narrow" w:hAnsi="Arial Narrow"/>
          <w:sz w:val="24"/>
          <w:szCs w:val="24"/>
          <w:u w:val="single"/>
          <w:lang w:val="es-ES" w:eastAsia="es-ES"/>
        </w:rPr>
      </w:pPr>
      <w:r>
        <w:rPr>
          <w:rFonts w:ascii="Arial Narrow" w:hAnsi="Arial Narrow"/>
          <w:sz w:val="24"/>
          <w:szCs w:val="24"/>
          <w:u w:val="single"/>
          <w:lang w:val="es-ES" w:eastAsia="es-ES"/>
        </w:rPr>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Época: Décima Época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Registro: 2014353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Instancia: Tribunales Colegiados de Circuito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Tipo de Tesis: Jurisprudencia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Fuente: Gaceta del Semanario Judicial de la Federación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Libro 42, Mayo de 2017, Tomo III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Materia(s): Civil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Tesis: VII.1o.C. J/5 (10a.)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 xml:space="preserve">Página: 1725 </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PENSIÓN ALIMENTICIA. EN LOS JUICIOS DE DIVORCIO, LA CONDENA A SU PAGO DEBE HACERSE CONFORME A LAS DIRECTRICES QUE ESTABLECE EL ARTÍCULO 162 DEL CÓDIGO CIVIL PARA EL ESTADO DE VERACRUZ, ES DECIR, ATENTO AL ESTADO DE NECESIDAD MANIFIESTA DE CUALQUIERA DE LOS CÓNYUGES, AL DECRETARSE LA DISOLUCIÓN DEL VÍNCULO MATRIMONIAL [INAPLICABILIDAD DE LA TESIS AISLADA 1a. CDXXXVIII/2014 (10a.)].</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El artículo 162, en su segundo párrafo, del Código Civil para el Estado de Veracruz, dispone: "En el divorcio por mutuo consentimiento, salvo pacto en contrario los cónyuges no tienen derecho a pensión alimenticia, ni a la indemnización que concede este artículo. Igualmente, en el caso de la causal prevista en la fracción XVII del artículo 141 de este ordenamiento, excepto que el Juez tomando en cuenta la necesidad manifiesta de uno de los dos, determine pensión a su favor.". De la redacción de dicho precepto se obtiene, entre otras cosas, que en el caso de la causal de divorcio por mutuo consentimiento se establece, como regla general, que se extingue la obligación alimenticia entre cónyuges; empero, también se prevé la excepción de que uno de esos consortes se encuentre en un estado de necesidad manifiesta, supuesto en el cual la ley dispone expresamente que la obligación alimentaria subsiste, siendo el Juez quien deberá determinarla a favor del cónyuge que se ubique en esta circunstancia, para lo cual deberán considerarse los hechos que se desprendan del expediente, las particularidades del caso, o advertir cualquier dato objetivo que le permita suponer o descartar que alguno de los ex cónyuges se ubique en el estado de necesidad manifiesta, para determinar lo relativo a los alimentos, incluso, de allegarse oficiosamente de medios de prueba para ello. Razones por las cuales, se sostiene que en el Estado de Veracruz, a diferencia de otras legislaciones, cuando se decreta la disolución del vínculo matrimonial, no se prevé una pensión compensatoria, entendida ésta, como un medio de "compensar" a la mujer por las actividades domésticas realizadas durante el tiempo que duró el matrimonio y por las que se vio impedida para realizar otro tipo de actividades mediante las que hubiera podido obtener ingresos propios, y en donde se exigen como elementos a considerar el ingreso del cónyuge deudor; las necesidades del cónyuge acreedor; nivel de vida de la pareja; acuerdos a los que hubieran llegado los cónyuges; la edad y el estado de salud de ambos; su calificación profesional, experiencia laboral y posibilidad de acceso a un empleo; y la duración del matrimonio. De ahí que resulte inaplicable la tesis aislada 1a. CDXXXVIII/2014 (10a.), de la Primera Sala de la Suprema Corte de Justicia de la Nación, visible en el Semanario Judicial de la Federación del viernes 5 de diciembre de 2014 a las 10:05 horas y en la Gaceta del Semanario Judicial de la Federación, Décima Época, Libro 13, Tomo I, diciembre de 2014, página 240, de título y subtítulo: "PENSIÓN COMPENSATORIA. ELEMENTOS A LOS QUE DEBERÁ ATENDER EL JUEZ DE LO FAMILIAR AL MOMENTO DE DETERMINAR EL MONTO Y LA MODALIDAD DE ESTA OBLIGACIÓN.", en virtud de que en dicho criterio se alude a esos elementos, dentro de los cuales no se contempla el "estado de necesidad manifiesta"; aspecto sustancial que debe observarse en la mencionada legislación del Estado.</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PRIMER TRIBUNAL COLEGIADO EN MATERIA CIVIL DEL SÉPTIMO CIRCUITO.</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Amparo directo 1017/2015. 8 de julio de 2016. Unanimidad de votos. Ponente: Clemente Gerardo Ochoa Cantú. Secretaria: Keramín Caro Herrera.</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Amparo directo 342/2016. 26 de enero de 2017. Unanimidad de votos. Ponente: Salvador Hernández Hernández. Secretaria: Unda Fabiola Gómez Higareda.</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Amparo directo 345/2016. 2 de febrero de 2017. Unanimidad de votos. Ponente: Alfredo Sánchez Castelán. Secretario: Víctor Manuel Moreno Velázquez.</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Amparo directo 542/2016. 16 de febrero de 2017. Unanimidad de votos. Ponente: Alfredo Sánchez Castelán. Secretario: Víctor Rayzel Valencia Riaño.</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Amparo directo 525/2016. 23 de febrero de 2017. Unanimidad de votos. Ponente: Salvador Hernández Hernández. Secretaria: Unda Fabiola Gómez Higareda.</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Nota: Esta tesis es objeto de las denuncias relativas a la</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contradicciones de tesis 2/2017 y 3/2017, pendientes de resolverse por el Pleno en Materia Civil del Séptimo Circuito.</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El Primer Tribunal Colegiado en Materia Civil del Séptimo Circuito se apartó del criterio sostenido en esta tesis, según se desprende de las que con los números de identificación VII.1o.C. J/12 (10a.) y VII.1o.C. J/13 (10a.), aparecen publicadas en el Semanario Judicial de la Federación del viernes 2 de marzo de 2018 a las 10:05 horas y en la Gaceta del Semanario Judicial de la Federación, Décima Época, Libro 52, Tomo IV, marzo de 2018, páginas 3178 y 3181, con los títulos y subtítulos: "PENSIÓN ALIMENTICIA EN LOS JUICIOS DE DIVORCIO. TIENE SU ORIGEN EN LA OBLIGACIÓN DEL ESTADO MEXICANO DE GARANTIZAR LA IGUALDAD Y LA ADECUADA EQUIVALENCIA DE RESPONSABILIDADES ENTRE LOS EX CÓNYUGES. ABANDONO DEL CRITERIO SOSTENIDO EN LA TESIS DE JURISPRUDENCIA VII.1o.C. J/5 (10a.) (LEGISLACIÓN DEL ESTADO DE VERACRUZ)." y "PENSIÓN ALIMENTICIA. SU LÍMITE TEMPORAL EN LOS JUICIOS DE DIVORCIO, ABANDONO DEL CRITERIO SOSTENIDO EN LA JURISPRUDENCIA VII.1o.C. J/5 (10a.) (LEGISLACIÓN DEL ESTADO DE VERACRUZ).", respectivamente.</w:t>
      </w:r>
    </w:p>
    <w:p>
      <w:pPr>
        <w:pStyle w:val="NoSpacing"/>
        <w:ind w:left="1134" w:right="1183" w:hanging="0"/>
        <w:jc w:val="both"/>
        <w:rPr>
          <w:rFonts w:ascii="Arial Narrow" w:hAnsi="Arial Narrow" w:cs="Times New Roman"/>
          <w:sz w:val="20"/>
          <w:szCs w:val="20"/>
          <w:lang w:val="es-ES" w:eastAsia="es-ES"/>
        </w:rPr>
      </w:pPr>
      <w:r>
        <w:rPr>
          <w:rFonts w:cs="Times New Roman" w:ascii="Arial Narrow" w:hAnsi="Arial Narrow"/>
          <w:sz w:val="20"/>
          <w:szCs w:val="20"/>
          <w:lang w:val="es-ES" w:eastAsia="es-ES"/>
        </w:rPr>
        <w:t>Esta tesis se publicó el viernes 26 de mayo de 2017 a las 10:31 horas en el Semanario Judicial de la Federación y, por ende, se considera de aplicación obligatoria a partir del lunes 29 de mayo de 2017, para los efectos previstos en el punto séptimo del Acuerdo General Plenario 19/2013</w:t>
      </w:r>
    </w:p>
    <w:p>
      <w:pPr>
        <w:pStyle w:val="NoSpacing"/>
        <w:jc w:val="both"/>
        <w:rPr>
          <w:rFonts w:ascii="Arial Narrow" w:hAnsi="Arial Narrow"/>
          <w:sz w:val="24"/>
          <w:szCs w:val="24"/>
          <w:u w:val="single"/>
          <w:lang w:val="es-ES" w:eastAsia="es-ES"/>
        </w:rPr>
      </w:pPr>
      <w:r>
        <w:rPr>
          <w:rFonts w:ascii="Arial Narrow" w:hAnsi="Arial Narrow"/>
          <w:sz w:val="24"/>
          <w:szCs w:val="24"/>
          <w:u w:val="single"/>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En términos del artículo 278 y demás relativos y aplicables del Código de Procedimientos Civiles del Distrito Federal, hoy Ciudad de México, ofrezco como pruebas de mi parte las siguientes: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 xml:space="preserve">1.- </w:t>
      </w:r>
      <w:bookmarkStart w:id="0" w:name="_Hlk72265050"/>
      <w:r>
        <w:rPr>
          <w:rFonts w:ascii="Arial Narrow" w:hAnsi="Arial Narrow"/>
          <w:b/>
          <w:sz w:val="24"/>
          <w:szCs w:val="24"/>
          <w:lang w:val="es-ES" w:eastAsia="es-ES"/>
        </w:rPr>
        <w:t>LA DOCUMENTAL PÚBLICA</w:t>
      </w:r>
      <w:r>
        <w:rPr>
          <w:rFonts w:ascii="Arial Narrow" w:hAnsi="Arial Narrow"/>
          <w:sz w:val="24"/>
          <w:szCs w:val="24"/>
          <w:lang w:val="es-ES" w:eastAsia="es-ES"/>
        </w:rPr>
        <w:t>, consistente en las actas de nacimiento de mis menores hijos, mismas que se anexan a la presente solicitud de divorcio.</w:t>
      </w:r>
      <w:bookmarkEnd w:id="0"/>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2.- LA DOCUMENTAL PÚBLICA</w:t>
      </w:r>
      <w:r>
        <w:rPr>
          <w:rFonts w:ascii="Arial Narrow" w:hAnsi="Arial Narrow"/>
          <w:sz w:val="24"/>
          <w:szCs w:val="24"/>
          <w:lang w:val="es-ES" w:eastAsia="es-ES"/>
        </w:rPr>
        <w:t>, consistente en el acta de matrimonio de los hoy divorciantes, misma que se anexa en este acto.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DERECHO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En cuanto al fondo son aplicables los artículos 266,  267, 287 y demás relativos y aplicables del Código Civil Vigente para el Distrito Federal, hoy Ciudad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En cuanto al procedimiento son aplicables los artículos del 114, 255, 260 y demás relativas y aplicables del Código de Procedimientos Civiles Vigente para el Distrito Federal, hoy Ciudad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Por lo anteriormente expuesto y fundado;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A Usted C. Juez</w:t>
      </w:r>
      <w:r>
        <w:rPr>
          <w:rFonts w:ascii="Arial Narrow" w:hAnsi="Arial Narrow"/>
          <w:sz w:val="24"/>
          <w:szCs w:val="24"/>
          <w:lang w:val="es-ES" w:eastAsia="es-ES"/>
        </w:rPr>
        <w:t>, atentamente pedimos se sirva:</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PRIMERO.-</w:t>
      </w:r>
      <w:r>
        <w:rPr>
          <w:rFonts w:ascii="Arial Narrow" w:hAnsi="Arial Narrow"/>
          <w:sz w:val="24"/>
          <w:szCs w:val="24"/>
          <w:lang w:val="es-ES" w:eastAsia="es-ES"/>
        </w:rPr>
        <w:t xml:space="preserve"> Dar trámite con el presente escrito, manifestando mi deseo de no continuar con el matrimonio que nos une y por consecuencia solicitando el divorcio y su correspondiente disolución matrimonial.</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SEGUNDO.-</w:t>
      </w:r>
      <w:r>
        <w:rPr>
          <w:rFonts w:ascii="Arial Narrow" w:hAnsi="Arial Narrow"/>
          <w:sz w:val="24"/>
          <w:szCs w:val="24"/>
          <w:lang w:val="es-ES" w:eastAsia="es-ES"/>
        </w:rPr>
        <w:t xml:space="preserve"> Tener por señalado el domicilio, así como por autorizadas a las personas que en este escrito se señalan para los fines que se indican.</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TERCERO.-</w:t>
      </w:r>
      <w:r>
        <w:rPr>
          <w:rFonts w:ascii="Arial Narrow" w:hAnsi="Arial Narrow"/>
          <w:sz w:val="24"/>
          <w:szCs w:val="24"/>
          <w:lang w:val="es-ES" w:eastAsia="es-ES"/>
        </w:rPr>
        <w:t xml:space="preserve"> Tener por exhibido y en su caso aprobado el convenio que se anexa al presente escrito en los términos vertidos en el mismo.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CUARTO.-</w:t>
      </w:r>
      <w:r>
        <w:rPr>
          <w:rFonts w:ascii="Arial Narrow" w:hAnsi="Arial Narrow"/>
          <w:sz w:val="24"/>
          <w:szCs w:val="24"/>
          <w:lang w:val="es-ES" w:eastAsia="es-ES"/>
        </w:rPr>
        <w:t xml:space="preserve"> Una vez valorados todos y cada uno de los puntos que se encuentran vertidos en el presente escrito y por ser Justa y legal mi solicitud, acordar lo solicitado por ser procedente conforme a derecho.</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sz w:val="24"/>
          <w:szCs w:val="24"/>
          <w:lang w:eastAsia="es-ES"/>
        </w:rPr>
      </w:pPr>
      <w:r>
        <w:rPr>
          <w:rFonts w:ascii="Arial Narrow" w:hAnsi="Arial Narrow"/>
          <w:sz w:val="24"/>
          <w:szCs w:val="24"/>
          <w:lang w:eastAsia="es-ES"/>
        </w:rPr>
        <w:t>Ciudad de México, febrero 2024.</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b/>
          <w:b/>
          <w:sz w:val="24"/>
          <w:szCs w:val="24"/>
          <w:lang w:eastAsia="es-ES"/>
        </w:rPr>
      </w:pPr>
      <w:r>
        <w:rPr>
          <w:rFonts w:ascii="Arial Narrow" w:hAnsi="Arial Narrow"/>
          <w:b/>
          <w:sz w:val="24"/>
          <w:szCs w:val="24"/>
          <w:lang w:eastAsia="es-ES"/>
        </w:rPr>
        <w:t>PROTESTO MIS DERECHOS</w:t>
      </w:r>
    </w:p>
    <w:p>
      <w:pPr>
        <w:pStyle w:val="NoSpacing"/>
        <w:jc w:val="both"/>
        <w:rPr>
          <w:rFonts w:ascii="Arial Narrow" w:hAnsi="Arial Narrow"/>
          <w:b/>
          <w:b/>
          <w:sz w:val="24"/>
          <w:szCs w:val="24"/>
          <w:lang w:eastAsia="es-ES"/>
        </w:rPr>
      </w:pPr>
      <w:r>
        <w:rPr>
          <w:rFonts w:ascii="Arial Narrow" w:hAnsi="Arial Narrow"/>
          <w:b/>
          <w:sz w:val="24"/>
          <w:szCs w:val="24"/>
          <w:lang w:eastAsia="es-ES"/>
        </w:rPr>
      </w:r>
    </w:p>
    <w:p>
      <w:pPr>
        <w:pStyle w:val="NoSpacing"/>
        <w:jc w:val="both"/>
        <w:rPr>
          <w:rFonts w:ascii="Arial Narrow" w:hAnsi="Arial Narrow"/>
          <w:b/>
          <w:b/>
          <w:sz w:val="24"/>
          <w:szCs w:val="24"/>
          <w:lang w:eastAsia="es-ES"/>
        </w:rPr>
      </w:pPr>
      <w:r>
        <w:rPr>
          <w:rFonts w:ascii="Arial Narrow" w:hAnsi="Arial Narrow"/>
          <w:b/>
          <w:sz w:val="24"/>
          <w:szCs w:val="24"/>
          <w:lang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JORGE ARTURO TOKUNAGA PEREZ</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CONVENIO PARA REGULAR LAS CONSECUENCIAS INHERENTES A LA DISOLUCIÓN DEL VINCULO MATRIMONIAL QUE CELEBRAN POR UNA PARTE, EL SEÑOR </w:t>
      </w:r>
      <w:r>
        <w:rPr>
          <w:rFonts w:ascii="Arial Narrow" w:hAnsi="Arial Narrow"/>
          <w:b/>
          <w:sz w:val="24"/>
          <w:szCs w:val="24"/>
          <w:lang w:val="es-ES" w:eastAsia="es-ES"/>
        </w:rPr>
        <w:t>JORGE ARTURO TOKUNAGA PEREZ</w:t>
      </w:r>
      <w:r>
        <w:rPr>
          <w:rFonts w:ascii="Arial Narrow" w:hAnsi="Arial Narrow"/>
          <w:sz w:val="24"/>
          <w:szCs w:val="24"/>
          <w:lang w:val="es-ES" w:eastAsia="es-ES"/>
        </w:rPr>
        <w:t>, A QUIEN EN LO SUCESIVO SE LE DENOMINARÁ COMO “EL CÓNYUGE</w:t>
      </w:r>
      <w:ins w:id="20" w:author="Unknown Author" w:date="2024-01-29T17:06:56Z">
        <w:r>
          <w:rPr>
            <w:rFonts w:ascii="Arial Narrow" w:hAnsi="Arial Narrow"/>
            <w:sz w:val="24"/>
            <w:szCs w:val="24"/>
            <w:lang w:val="es-ES" w:eastAsia="es-ES"/>
          </w:rPr>
          <w:t>”</w:t>
        </w:r>
      </w:ins>
      <w:r>
        <w:rPr>
          <w:rFonts w:ascii="Arial Narrow" w:hAnsi="Arial Narrow"/>
          <w:sz w:val="24"/>
          <w:szCs w:val="24"/>
          <w:lang w:val="es-ES" w:eastAsia="es-ES"/>
        </w:rPr>
        <w:t xml:space="preserve"> Y POR LA OTRA LA SEÑORA </w:t>
      </w:r>
      <w:r>
        <w:rPr>
          <w:rFonts w:ascii="Arial Narrow" w:hAnsi="Arial Narrow"/>
          <w:b/>
          <w:sz w:val="24"/>
          <w:szCs w:val="24"/>
          <w:lang w:val="es-ES" w:eastAsia="es-ES"/>
        </w:rPr>
        <w:t>CLAUDIA BEATRIZ GARZA GOMEZ</w:t>
      </w:r>
      <w:r>
        <w:rPr>
          <w:rFonts w:ascii="Arial Narrow" w:hAnsi="Arial Narrow"/>
          <w:sz w:val="24"/>
          <w:szCs w:val="24"/>
          <w:lang w:val="es-ES" w:eastAsia="es-ES"/>
        </w:rPr>
        <w:t>, POR SU PROPIO DERECHO, A QUIEN EN LO SUCESIVO SE LE DENOMINARÁ COMO “LA CÓNYUGE” TAMBIÉN POR SU PROPIO DERECHO,</w:t>
      </w:r>
      <w:del w:id="21" w:author="Unknown Author" w:date="2024-01-29T17:07:13Z">
        <w:r>
          <w:rPr>
            <w:rFonts w:ascii="Arial Narrow" w:hAnsi="Arial Narrow"/>
            <w:sz w:val="24"/>
            <w:szCs w:val="24"/>
            <w:lang w:val="es-ES" w:eastAsia="es-ES"/>
          </w:rPr>
          <w:delText>”,</w:delText>
        </w:r>
      </w:del>
      <w:r>
        <w:rPr>
          <w:rFonts w:ascii="Arial Narrow" w:hAnsi="Arial Narrow"/>
          <w:sz w:val="24"/>
          <w:szCs w:val="24"/>
          <w:lang w:val="es-ES" w:eastAsia="es-ES"/>
        </w:rPr>
        <w:t xml:space="preserve"> DESIGNÁNDOSE TAMBIÉN A SU VEZ, EN LO SUCESIVO A AMBOS, COMO “LOS CÓNYUGES”, AL TENOR DE LAS SIGUIENTES DECLARACIONES Y CLÁUSULAS: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D E C L A R A C I O N E 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I.- Declaran </w:t>
      </w:r>
      <w:r>
        <w:rPr>
          <w:rFonts w:ascii="Arial Narrow" w:hAnsi="Arial Narrow"/>
          <w:b/>
          <w:sz w:val="24"/>
          <w:szCs w:val="24"/>
          <w:lang w:val="es-ES" w:eastAsia="es-ES"/>
        </w:rPr>
        <w:t>LOS CÓNYUGES</w:t>
      </w:r>
      <w:r>
        <w:rPr>
          <w:rFonts w:ascii="Arial Narrow" w:hAnsi="Arial Narrow"/>
          <w:sz w:val="24"/>
          <w:szCs w:val="24"/>
          <w:lang w:val="es-ES" w:eastAsia="es-ES"/>
        </w:rPr>
        <w:t xml:space="preserve"> por su propio derecho, separada y conjuntamente  que:</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A) Con fecha once de agosto del año dos mil once, </w:t>
      </w:r>
      <w:r>
        <w:rPr>
          <w:rFonts w:ascii="Arial Narrow" w:hAnsi="Arial Narrow"/>
          <w:rFonts w:ascii="Arial Narrow" w:hAnsi="Arial Narrow"/>
          <w:b/>
          <w:bCs/>
          <w:sz w:val="24"/>
          <w:szCs w:val="24"/>
          <w:lang w:val="es-ES" w:eastAsia="es-ES"/>
          <w:lang w:val="es-ES" w:eastAsia="es-ES"/>
          <w:rPrChange w:id="0" w:author="Unknown Author" w:date="2024-01-29T17:07:27Z">
            <w:rPr>
              <w:sz w:val="24"/>
              <w:szCs w:val="24"/>
            </w:rPr>
          </w:rPrChange>
        </w:rPr>
        <w:t>LOS CONYUGES</w:t>
      </w:r>
      <w:r>
        <w:rPr>
          <w:rFonts w:ascii="Arial Narrow" w:hAnsi="Arial Narrow"/>
          <w:sz w:val="24"/>
          <w:szCs w:val="24"/>
          <w:lang w:val="es-ES" w:eastAsia="es-ES"/>
        </w:rPr>
        <w:t xml:space="preserve"> celebramos matrimonio Civil en la Ciudad de México, según consta en el acta que en copia certificada se anexa al presente acuerdo de voluntades.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B) De nuestro matrimonio, procreamos a los menores con iniciales </w:t>
      </w:r>
      <w:r>
        <w:rPr>
          <w:rFonts w:ascii="Arial Narrow" w:hAnsi="Arial Narrow"/>
          <w:rFonts w:ascii="Arial Narrow" w:hAnsi="Arial Narrow"/>
          <w:b/>
          <w:bCs/>
          <w:sz w:val="24"/>
          <w:szCs w:val="24"/>
          <w:lang w:val="es-ES" w:eastAsia="es-ES"/>
          <w:lang w:val="es-ES" w:eastAsia="es-ES"/>
          <w:rPrChange w:id="0" w:author="Unknown Author" w:date="2024-01-29T17:07:58Z">
            <w:rPr>
              <w:sz w:val="24"/>
              <w:szCs w:val="24"/>
            </w:rPr>
          </w:rPrChange>
        </w:rPr>
        <w:t>S.M.T.</w:t>
      </w:r>
      <w:ins w:id="24" w:author="Unknown Author" w:date="2024-01-29T17:07:33Z">
        <w:r>
          <w:rPr>
            <w:rFonts w:ascii="Arial Narrow" w:hAnsi="Arial Narrow"/>
            <w:b/>
            <w:bCs/>
            <w:sz w:val="24"/>
            <w:szCs w:val="24"/>
            <w:lang w:val="es-ES" w:eastAsia="es-ES"/>
          </w:rPr>
          <w:t>G.</w:t>
        </w:r>
      </w:ins>
      <w:del w:id="25" w:author="Unknown Author" w:date="2024-01-29T17:07:32Z">
        <w:r>
          <w:rPr>
            <w:rFonts w:ascii="Arial Narrow" w:hAnsi="Arial Narrow"/>
            <w:b/>
            <w:bCs/>
            <w:sz w:val="24"/>
            <w:szCs w:val="24"/>
            <w:lang w:val="es-ES" w:eastAsia="es-ES"/>
          </w:rPr>
          <w:delText>H</w:delText>
        </w:r>
      </w:del>
      <w:r>
        <w:rPr>
          <w:rFonts w:ascii="Arial Narrow" w:hAnsi="Arial Narrow"/>
          <w:rFonts w:ascii="Arial Narrow" w:hAnsi="Arial Narrow"/>
          <w:b/>
          <w:bCs/>
          <w:sz w:val="24"/>
          <w:szCs w:val="24"/>
          <w:lang w:val="es-ES" w:eastAsia="es-ES"/>
          <w:lang w:val="es-ES" w:eastAsia="es-ES"/>
          <w:rPrChange w:id="0" w:author="Unknown Author" w:date="2024-01-29T17:07:58Z">
            <w:rPr>
              <w:sz w:val="24"/>
              <w:szCs w:val="24"/>
            </w:rPr>
          </w:rPrChange>
        </w:rPr>
        <w:t xml:space="preserve"> </w:t>
      </w:r>
      <w:r>
        <w:rPr>
          <w:rFonts w:ascii="Arial Narrow" w:hAnsi="Arial Narrow"/>
          <w:sz w:val="24"/>
          <w:szCs w:val="24"/>
          <w:lang w:val="es-ES" w:eastAsia="es-ES"/>
        </w:rPr>
        <w:t xml:space="preserve">y  </w:t>
      </w:r>
      <w:r>
        <w:rPr>
          <w:rFonts w:ascii="Arial Narrow" w:hAnsi="Arial Narrow"/>
          <w:rFonts w:ascii="Arial Narrow" w:hAnsi="Arial Narrow"/>
          <w:b/>
          <w:bCs/>
          <w:sz w:val="24"/>
          <w:szCs w:val="24"/>
          <w:lang w:val="es-ES" w:eastAsia="es-ES"/>
          <w:lang w:val="es-ES" w:eastAsia="es-ES"/>
          <w:rPrChange w:id="0" w:author="Unknown Author" w:date="2024-01-29T17:07:52Z">
            <w:rPr>
              <w:sz w:val="24"/>
              <w:szCs w:val="24"/>
            </w:rPr>
          </w:rPrChange>
        </w:rPr>
        <w:t>D.H.T.G</w:t>
      </w:r>
      <w:ins w:id="28" w:author="Unknown Author" w:date="2024-01-29T17:07:35Z">
        <w:r>
          <w:rPr>
            <w:rFonts w:ascii="Arial Narrow" w:hAnsi="Arial Narrow"/>
            <w:b/>
            <w:bCs/>
            <w:sz w:val="24"/>
            <w:szCs w:val="24"/>
            <w:lang w:val="es-ES" w:eastAsia="es-ES"/>
          </w:rPr>
          <w:t>.</w:t>
        </w:r>
      </w:ins>
      <w:r>
        <w:rPr>
          <w:rFonts w:ascii="Arial Narrow" w:hAnsi="Arial Narrow"/>
          <w:sz w:val="24"/>
          <w:szCs w:val="24"/>
          <w:lang w:val="es-ES" w:eastAsia="es-ES"/>
        </w:rPr>
        <w:t>, en lo sucesivo LOS MENORES, por lo que a la fecha es menor de edad, tal y como consta en las respectivas actas de nacimiento que se anexan al presente convenio.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C) A la fecha, LA CÓNYUGE declara bajo protesta de decir verdad, que en este acto no encontrarse en estado de gravidez.</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D) A la fecha, </w:t>
      </w:r>
      <w:r>
        <w:rPr>
          <w:rFonts w:ascii="Arial Narrow" w:hAnsi="Arial Narrow"/>
          <w:b/>
          <w:sz w:val="24"/>
          <w:szCs w:val="24"/>
          <w:lang w:val="es-ES" w:eastAsia="es-ES"/>
        </w:rPr>
        <w:t xml:space="preserve">“LA CÓNYUGE” </w:t>
      </w:r>
      <w:r>
        <w:rPr>
          <w:rFonts w:ascii="Arial Narrow" w:hAnsi="Arial Narrow"/>
          <w:sz w:val="24"/>
          <w:szCs w:val="24"/>
          <w:lang w:val="es-ES" w:eastAsia="es-ES"/>
        </w:rPr>
        <w:t>y</w:t>
      </w:r>
      <w:r>
        <w:rPr>
          <w:rFonts w:ascii="Arial Narrow" w:hAnsi="Arial Narrow"/>
          <w:b/>
          <w:sz w:val="24"/>
          <w:szCs w:val="24"/>
          <w:lang w:val="es-ES" w:eastAsia="es-ES"/>
        </w:rPr>
        <w:t xml:space="preserve"> “EL CONYUGE”</w:t>
      </w:r>
      <w:r>
        <w:rPr>
          <w:rFonts w:ascii="Arial Narrow" w:hAnsi="Arial Narrow"/>
          <w:sz w:val="24"/>
          <w:szCs w:val="24"/>
          <w:lang w:val="es-ES" w:eastAsia="es-ES"/>
        </w:rPr>
        <w:t xml:space="preserve"> laboran respectivamente.</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E) Durante nuestro matrimonio no adquirimos fortuna ni bienes inmuebles, sólo el menaje, aunado a que nuestro matrimonio se realizó por separación de bienes, también refiero que actualmente el menaje lo posee la cónyuge para las necesidades del hogar, respecto al punto anterior, reitero que no es el caso de formular convenio de disolución de sociedad conyugal por no estar en ese supuesto.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Respecto a una compensación, en este acto </w:t>
      </w:r>
      <w:r>
        <w:rPr>
          <w:rFonts w:ascii="Arial Narrow" w:hAnsi="Arial Narrow"/>
          <w:b/>
          <w:sz w:val="24"/>
          <w:szCs w:val="24"/>
          <w:lang w:val="es-ES" w:eastAsia="es-ES"/>
        </w:rPr>
        <w:t>“EL CONYUGE”</w:t>
      </w:r>
      <w:r>
        <w:rPr>
          <w:rFonts w:ascii="Arial Narrow" w:hAnsi="Arial Narrow"/>
          <w:sz w:val="24"/>
          <w:szCs w:val="24"/>
          <w:lang w:val="es-ES" w:eastAsia="es-ES"/>
        </w:rPr>
        <w:t>, acuerda otorgar una por la cantidad de $2,000.00</w:t>
      </w:r>
      <w:del w:id="29" w:author="Unknown Author" w:date="2024-01-29T17:16:57Z">
        <w:r>
          <w:rPr>
            <w:rFonts w:ascii="Arial Narrow" w:hAnsi="Arial Narrow"/>
            <w:sz w:val="24"/>
            <w:szCs w:val="24"/>
            <w:lang w:val="es-ES" w:eastAsia="es-ES"/>
          </w:rPr>
          <w:delText>0</w:delText>
        </w:r>
      </w:del>
      <w:r>
        <w:rPr>
          <w:rFonts w:ascii="Arial Narrow" w:hAnsi="Arial Narrow"/>
          <w:sz w:val="24"/>
          <w:szCs w:val="24"/>
          <w:lang w:val="es-ES" w:eastAsia="es-ES"/>
        </w:rPr>
        <w:t xml:space="preserve"> (Dos mil pesos mensuales. 00/100 M.N.) por el término de </w:t>
      </w:r>
      <w:r>
        <w:rPr>
          <w:rFonts w:ascii="Arial Narrow" w:hAnsi="Arial Narrow"/>
          <w:b/>
          <w:sz w:val="24"/>
          <w:szCs w:val="24"/>
          <w:lang w:val="es-ES" w:eastAsia="es-ES"/>
        </w:rPr>
        <w:t>dos años</w:t>
      </w:r>
      <w:r>
        <w:rPr>
          <w:rFonts w:ascii="Arial Narrow" w:hAnsi="Arial Narrow"/>
          <w:sz w:val="24"/>
          <w:szCs w:val="24"/>
          <w:lang w:val="es-ES" w:eastAsia="es-ES"/>
        </w:rPr>
        <w:t>, aclarando que no hubo bienes de fortuna y como lo cita la fracción VI del artículo 267 del Código Civil para el Distrito Federal, hoy Ciudad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F) El último domicilio conyugal, lo establecimos en Plazuela 7</w:t>
      </w:r>
      <w:del w:id="30" w:author="Unknown Author" w:date="2024-01-29T17:10:14Z">
        <w:r>
          <w:rPr>
            <w:rFonts w:ascii="Arial Narrow" w:hAnsi="Arial Narrow"/>
            <w:sz w:val="24"/>
            <w:szCs w:val="24"/>
            <w:lang w:val="es-ES" w:eastAsia="es-ES"/>
          </w:rPr>
          <w:delText>,</w:delText>
        </w:r>
      </w:del>
      <w:r>
        <w:rPr>
          <w:rFonts w:ascii="Arial Narrow" w:hAnsi="Arial Narrow"/>
          <w:sz w:val="24"/>
          <w:szCs w:val="24"/>
          <w:lang w:val="es-ES" w:eastAsia="es-ES"/>
        </w:rPr>
        <w:t xml:space="preserve"> de </w:t>
      </w:r>
      <w:ins w:id="31" w:author="Unknown Author" w:date="2024-01-29T17:10:09Z">
        <w:r>
          <w:rPr>
            <w:rFonts w:ascii="Arial Narrow" w:hAnsi="Arial Narrow"/>
            <w:sz w:val="24"/>
            <w:szCs w:val="24"/>
            <w:lang w:val="es-ES" w:eastAsia="es-ES"/>
          </w:rPr>
          <w:t xml:space="preserve">Av. </w:t>
        </w:r>
      </w:ins>
      <w:r>
        <w:rPr>
          <w:rFonts w:ascii="Arial Narrow" w:hAnsi="Arial Narrow"/>
          <w:sz w:val="24"/>
          <w:szCs w:val="24"/>
          <w:lang w:val="es-ES" w:eastAsia="es-ES"/>
        </w:rPr>
        <w:t xml:space="preserve">San Marcos, Manzana 34, Lote 10, Casa 6, Colonia Plazas de Aragón, Nezahualcóyotl, </w:t>
      </w:r>
      <w:ins w:id="32" w:author="Unknown Author" w:date="2024-01-29T17:20:42Z">
        <w:r>
          <w:rPr>
            <w:rFonts w:ascii="Arial Narrow" w:hAnsi="Arial Narrow"/>
            <w:sz w:val="24"/>
            <w:szCs w:val="24"/>
            <w:lang w:val="es-ES" w:eastAsia="es-ES"/>
          </w:rPr>
          <w:t xml:space="preserve">C.P. 57139, </w:t>
        </w:r>
      </w:ins>
      <w:r>
        <w:rPr>
          <w:rFonts w:ascii="Arial Narrow" w:hAnsi="Arial Narrow"/>
          <w:sz w:val="24"/>
          <w:szCs w:val="24"/>
          <w:lang w:val="es-ES" w:eastAsia="es-ES"/>
        </w:rPr>
        <w:t>Estado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Por convenir así a los intereses de </w:t>
      </w:r>
      <w:r>
        <w:rPr>
          <w:rFonts w:ascii="Arial Narrow" w:hAnsi="Arial Narrow"/>
          <w:b/>
          <w:sz w:val="24"/>
          <w:szCs w:val="24"/>
          <w:lang w:val="es-ES" w:eastAsia="es-ES"/>
        </w:rPr>
        <w:t>LOS CÓNYUGES</w:t>
      </w:r>
      <w:r>
        <w:rPr>
          <w:rFonts w:ascii="Arial Narrow" w:hAnsi="Arial Narrow"/>
          <w:sz w:val="24"/>
          <w:szCs w:val="24"/>
          <w:lang w:val="es-ES" w:eastAsia="es-ES"/>
        </w:rPr>
        <w:t xml:space="preserve"> se sujetan a las siguientes: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C L Á U S U L A 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 DE LA PATRIA POTESTAD.-</w:t>
      </w:r>
      <w:r>
        <w:rPr>
          <w:rFonts w:ascii="Arial Narrow" w:hAnsi="Arial Narrow"/>
          <w:sz w:val="24"/>
          <w:szCs w:val="24"/>
          <w:lang w:val="es-ES" w:eastAsia="es-ES"/>
        </w:rPr>
        <w:t xml:space="preserve"> Durante el presente procedimiento, como después de ejecutoriada la sentencia de divorcio, </w:t>
      </w:r>
      <w:r>
        <w:rPr>
          <w:rFonts w:ascii="Arial Narrow" w:hAnsi="Arial Narrow"/>
          <w:b/>
          <w:sz w:val="24"/>
          <w:szCs w:val="24"/>
          <w:lang w:val="es-ES" w:eastAsia="es-ES"/>
        </w:rPr>
        <w:t>“LOS CÓNYUGES”</w:t>
      </w:r>
      <w:r>
        <w:rPr>
          <w:rFonts w:ascii="Arial Narrow" w:hAnsi="Arial Narrow"/>
          <w:sz w:val="24"/>
          <w:szCs w:val="24"/>
          <w:lang w:val="es-ES" w:eastAsia="es-ES"/>
        </w:rPr>
        <w:t xml:space="preserve"> conservarán en todo momento en forma conjunta el ejercicio de la patria potestad sobre </w:t>
      </w:r>
      <w:r>
        <w:rPr>
          <w:rFonts w:ascii="Arial Narrow" w:hAnsi="Arial Narrow"/>
          <w:b/>
          <w:sz w:val="24"/>
          <w:szCs w:val="24"/>
          <w:lang w:val="es-ES" w:eastAsia="es-ES"/>
        </w:rPr>
        <w:t>LOS MENORES</w:t>
      </w:r>
      <w:r>
        <w:rPr>
          <w:rFonts w:ascii="Arial Narrow" w:hAnsi="Arial Narrow"/>
          <w:sz w:val="24"/>
          <w:szCs w:val="24"/>
          <w:lang w:val="es-ES" w:eastAsia="es-ES"/>
        </w:rPr>
        <w:t>.</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2.- CUSTODIA.-</w:t>
      </w:r>
      <w:r>
        <w:rPr>
          <w:rFonts w:ascii="Arial Narrow" w:hAnsi="Arial Narrow"/>
          <w:sz w:val="24"/>
          <w:szCs w:val="24"/>
          <w:lang w:val="es-ES" w:eastAsia="es-ES"/>
        </w:rPr>
        <w:t xml:space="preserve"> En términos de lo dispuesto por la fracción I del artículo 267 del Código Civil para el Distrito Federal, hoy Ciudad de México, durante el presente procedimiento, así como después de ejecutoriada la sentencia de divorcio, la custodia será compartida respecto de </w:t>
      </w:r>
      <w:r>
        <w:rPr>
          <w:rFonts w:ascii="Arial Narrow" w:hAnsi="Arial Narrow"/>
          <w:b/>
          <w:sz w:val="24"/>
          <w:szCs w:val="24"/>
          <w:lang w:val="es-ES" w:eastAsia="es-ES"/>
        </w:rPr>
        <w:t>“LOS MENORES”</w:t>
      </w:r>
      <w:r>
        <w:rPr>
          <w:rFonts w:ascii="Arial Narrow" w:hAnsi="Arial Narrow"/>
          <w:sz w:val="24"/>
          <w:szCs w:val="24"/>
          <w:lang w:val="es-ES" w:eastAsia="es-ES"/>
        </w:rPr>
        <w:t xml:space="preserve"> aclarando que en este acto quedará confinada a </w:t>
      </w:r>
      <w:r>
        <w:rPr>
          <w:rFonts w:ascii="Arial Narrow" w:hAnsi="Arial Narrow"/>
          <w:b/>
          <w:sz w:val="24"/>
          <w:szCs w:val="24"/>
          <w:lang w:val="es-ES" w:eastAsia="es-ES"/>
        </w:rPr>
        <w:t>“LA CÓNYUGE”</w:t>
      </w:r>
      <w:r>
        <w:rPr>
          <w:rFonts w:ascii="Arial Narrow" w:hAnsi="Arial Narrow"/>
          <w:sz w:val="24"/>
          <w:szCs w:val="24"/>
          <w:lang w:val="es-ES" w:eastAsia="es-ES"/>
        </w:rPr>
        <w:t>, con todas sus obligaciones y derechos inherentes a la misma.</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Cuando </w:t>
      </w:r>
      <w:r>
        <w:rPr>
          <w:rFonts w:ascii="Arial Narrow" w:hAnsi="Arial Narrow"/>
          <w:b/>
          <w:sz w:val="24"/>
          <w:szCs w:val="24"/>
          <w:lang w:val="es-ES" w:eastAsia="es-ES"/>
        </w:rPr>
        <w:t>“LA CONYUGE”</w:t>
      </w:r>
      <w:r>
        <w:rPr>
          <w:rFonts w:ascii="Arial Narrow" w:hAnsi="Arial Narrow"/>
          <w:sz w:val="24"/>
          <w:szCs w:val="24"/>
          <w:lang w:val="es-ES" w:eastAsia="es-ES"/>
        </w:rPr>
        <w:t xml:space="preserve"> cambie de residencia, esta notificara a </w:t>
      </w:r>
      <w:r>
        <w:rPr>
          <w:rFonts w:ascii="Arial Narrow" w:hAnsi="Arial Narrow"/>
          <w:b/>
          <w:sz w:val="24"/>
          <w:szCs w:val="24"/>
          <w:lang w:val="es-ES" w:eastAsia="es-ES"/>
        </w:rPr>
        <w:t>“EL CONYUGE”</w:t>
      </w:r>
      <w:r>
        <w:rPr>
          <w:rFonts w:ascii="Arial Narrow" w:hAnsi="Arial Narrow"/>
          <w:sz w:val="24"/>
          <w:szCs w:val="24"/>
          <w:lang w:val="es-ES" w:eastAsia="es-ES"/>
        </w:rPr>
        <w:t>, para no interferir las convivencias, así como el lugar donde se ejercerá la Guarda y Custodia.</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 RÉGIMEN DE VISITAS.-</w:t>
      </w:r>
      <w:r>
        <w:rPr>
          <w:rFonts w:ascii="Arial Narrow" w:hAnsi="Arial Narrow"/>
          <w:iCs/>
          <w:sz w:val="24"/>
          <w:szCs w:val="24"/>
          <w:lang w:eastAsia="es-ES"/>
        </w:rPr>
        <w:t xml:space="preserve">  </w:t>
      </w:r>
      <w:r>
        <w:rPr>
          <w:rFonts w:ascii="Arial Narrow" w:hAnsi="Arial Narrow"/>
          <w:sz w:val="24"/>
          <w:szCs w:val="24"/>
          <w:lang w:val="es-ES" w:eastAsia="es-ES"/>
        </w:rPr>
        <w:t xml:space="preserve">En términos de lo dispuesto por la fracción II del artículo 267 del Código Civil para el Distrito Federal, hoy Ciudad de México, </w:t>
      </w:r>
      <w:r>
        <w:rPr>
          <w:rFonts w:ascii="Arial Narrow" w:hAnsi="Arial Narrow"/>
          <w:iCs/>
          <w:sz w:val="24"/>
          <w:szCs w:val="24"/>
          <w:lang w:eastAsia="es-ES"/>
        </w:rPr>
        <w:t xml:space="preserve"> </w:t>
      </w:r>
      <w:r>
        <w:rPr>
          <w:rFonts w:ascii="Arial Narrow" w:hAnsi="Arial Narrow"/>
          <w:b/>
          <w:iCs/>
          <w:sz w:val="24"/>
          <w:szCs w:val="24"/>
          <w:lang w:eastAsia="es-ES"/>
        </w:rPr>
        <w:t>“LOS CÓNYUGES”</w:t>
      </w:r>
      <w:r>
        <w:rPr>
          <w:rFonts w:ascii="Arial Narrow" w:hAnsi="Arial Narrow"/>
          <w:iCs/>
          <w:sz w:val="24"/>
          <w:szCs w:val="24"/>
          <w:lang w:eastAsia="es-ES"/>
        </w:rPr>
        <w:t>, convienen  en sujetarse al siguiente régimen de visitas:</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3.1.-</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entre semana, </w:t>
      </w:r>
      <w:r>
        <w:rPr>
          <w:rFonts w:ascii="Arial Narrow" w:hAnsi="Arial Narrow"/>
          <w:b/>
          <w:iCs/>
          <w:sz w:val="24"/>
          <w:szCs w:val="24"/>
          <w:lang w:eastAsia="es-ES"/>
        </w:rPr>
        <w:t>“EL CONYUGE”</w:t>
      </w:r>
      <w:r>
        <w:rPr>
          <w:rFonts w:ascii="Arial Narrow" w:hAnsi="Arial Narrow"/>
          <w:iCs/>
          <w:sz w:val="24"/>
          <w:szCs w:val="24"/>
          <w:lang w:eastAsia="es-ES"/>
        </w:rPr>
        <w:t xml:space="preserve"> se obliga a convivir con </w:t>
      </w:r>
      <w:r>
        <w:rPr>
          <w:rFonts w:ascii="Arial Narrow" w:hAnsi="Arial Narrow"/>
          <w:b/>
          <w:iCs/>
          <w:sz w:val="24"/>
          <w:szCs w:val="24"/>
          <w:lang w:eastAsia="es-ES"/>
        </w:rPr>
        <w:t>“LOS MENORES”</w:t>
      </w:r>
      <w:r>
        <w:rPr>
          <w:rFonts w:ascii="Arial Narrow" w:hAnsi="Arial Narrow"/>
          <w:iCs/>
          <w:sz w:val="24"/>
          <w:szCs w:val="24"/>
          <w:lang w:eastAsia="es-ES"/>
        </w:rPr>
        <w:t xml:space="preserve">, estando facultado para recoger a los mismas en el domicilio de </w:t>
      </w:r>
      <w:r>
        <w:rPr>
          <w:rFonts w:ascii="Arial Narrow" w:hAnsi="Arial Narrow"/>
          <w:b/>
          <w:iCs/>
          <w:sz w:val="24"/>
          <w:szCs w:val="24"/>
          <w:lang w:eastAsia="es-ES"/>
        </w:rPr>
        <w:t>“LA CÓNYUGE”</w:t>
      </w:r>
      <w:r>
        <w:rPr>
          <w:rFonts w:ascii="Arial Narrow" w:hAnsi="Arial Narrow"/>
          <w:iCs/>
          <w:sz w:val="24"/>
          <w:szCs w:val="24"/>
          <w:lang w:eastAsia="es-ES"/>
        </w:rPr>
        <w:t xml:space="preserve"> y trasladarlos a los centros educativos en donde acudan éstos o a determinado lugar, previamente acordado por </w:t>
      </w:r>
      <w:r>
        <w:rPr>
          <w:rFonts w:ascii="Arial Narrow" w:hAnsi="Arial Narrow"/>
          <w:b/>
          <w:iCs/>
          <w:sz w:val="24"/>
          <w:szCs w:val="24"/>
          <w:lang w:eastAsia="es-ES"/>
        </w:rPr>
        <w:t>“LA CONYUGE”</w:t>
      </w:r>
      <w:r>
        <w:rPr>
          <w:rFonts w:ascii="Arial Narrow" w:hAnsi="Arial Narrow"/>
          <w:iCs/>
          <w:sz w:val="24"/>
          <w:szCs w:val="24"/>
          <w:lang w:eastAsia="es-ES"/>
        </w:rPr>
        <w:t xml:space="preserve">, siempre y cuando por su trabajo y lugar de residencia se lo permitan en el entendido que adicionalmente </w:t>
      </w:r>
      <w:r>
        <w:rPr>
          <w:rFonts w:ascii="Arial Narrow" w:hAnsi="Arial Narrow"/>
          <w:b/>
          <w:iCs/>
          <w:sz w:val="24"/>
          <w:szCs w:val="24"/>
          <w:lang w:eastAsia="es-ES"/>
        </w:rPr>
        <w:t>“EL CÓNYUGE”</w:t>
      </w:r>
      <w:r>
        <w:rPr>
          <w:rFonts w:ascii="Arial Narrow" w:hAnsi="Arial Narrow"/>
          <w:iCs/>
          <w:sz w:val="24"/>
          <w:szCs w:val="24"/>
          <w:lang w:eastAsia="es-ES"/>
        </w:rPr>
        <w:t xml:space="preserve"> estará facultado para comunicarse con </w:t>
      </w:r>
      <w:r>
        <w:rPr>
          <w:rFonts w:ascii="Arial Narrow" w:hAnsi="Arial Narrow"/>
          <w:b/>
          <w:iCs/>
          <w:sz w:val="24"/>
          <w:szCs w:val="24"/>
          <w:lang w:eastAsia="es-ES"/>
        </w:rPr>
        <w:t>“LOS MENORES”</w:t>
      </w:r>
      <w:r>
        <w:rPr>
          <w:rFonts w:ascii="Arial Narrow" w:hAnsi="Arial Narrow"/>
          <w:iCs/>
          <w:sz w:val="24"/>
          <w:szCs w:val="24"/>
          <w:lang w:eastAsia="es-ES"/>
        </w:rPr>
        <w:t>, cualquier día de la semana, atendiendo previamente los horarios normales de descanso, las actividades académicas y extra-académicas de los mismos.</w:t>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 </w:t>
      </w:r>
    </w:p>
    <w:p>
      <w:pPr>
        <w:pStyle w:val="NoSpacing"/>
        <w:jc w:val="both"/>
        <w:rPr>
          <w:rFonts w:ascii="Arial Narrow" w:hAnsi="Arial Narrow"/>
          <w:iCs/>
          <w:sz w:val="24"/>
          <w:szCs w:val="24"/>
          <w:lang w:eastAsia="es-ES"/>
        </w:rPr>
      </w:pPr>
      <w:r>
        <w:rPr>
          <w:rFonts w:ascii="Arial Narrow" w:hAnsi="Arial Narrow"/>
          <w:b/>
          <w:iCs/>
          <w:sz w:val="24"/>
          <w:szCs w:val="24"/>
          <w:lang w:eastAsia="es-ES"/>
        </w:rPr>
        <w:t>3.2.-</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principio de equidad, los fines de semana, </w:t>
      </w:r>
      <w:r>
        <w:rPr>
          <w:rFonts w:ascii="Arial Narrow" w:hAnsi="Arial Narrow"/>
          <w:b/>
          <w:iCs/>
          <w:sz w:val="24"/>
          <w:szCs w:val="24"/>
          <w:lang w:eastAsia="es-ES"/>
        </w:rPr>
        <w:t>“LOS MENORES”</w:t>
      </w:r>
      <w:r>
        <w:rPr>
          <w:rFonts w:ascii="Arial Narrow" w:hAnsi="Arial Narrow"/>
          <w:iCs/>
          <w:sz w:val="24"/>
          <w:szCs w:val="24"/>
          <w:lang w:eastAsia="es-ES"/>
        </w:rPr>
        <w:t xml:space="preserve"> convivirán con </w:t>
      </w:r>
      <w:r>
        <w:rPr>
          <w:rFonts w:ascii="Arial Narrow" w:hAnsi="Arial Narrow"/>
          <w:b/>
          <w:iCs/>
          <w:sz w:val="24"/>
          <w:szCs w:val="24"/>
          <w:lang w:eastAsia="es-ES"/>
        </w:rPr>
        <w:t>“LOS CÓNYUGES”</w:t>
      </w:r>
      <w:r>
        <w:rPr>
          <w:rFonts w:ascii="Arial Narrow" w:hAnsi="Arial Narrow"/>
          <w:iCs/>
          <w:sz w:val="24"/>
          <w:szCs w:val="24"/>
          <w:lang w:eastAsia="es-ES"/>
        </w:rPr>
        <w:t xml:space="preserve"> de la siguiente forma, es decir, un fin de semana cada quince días, con </w:t>
      </w:r>
      <w:r>
        <w:rPr>
          <w:rFonts w:ascii="Arial Narrow" w:hAnsi="Arial Narrow"/>
          <w:b/>
          <w:iCs/>
          <w:sz w:val="24"/>
          <w:szCs w:val="24"/>
          <w:lang w:eastAsia="es-ES"/>
        </w:rPr>
        <w:t>“EL CÓNYUGE”</w:t>
      </w:r>
      <w:r>
        <w:rPr>
          <w:rFonts w:ascii="Arial Narrow" w:hAnsi="Arial Narrow"/>
          <w:iCs/>
          <w:sz w:val="24"/>
          <w:szCs w:val="24"/>
          <w:lang w:eastAsia="es-ES"/>
        </w:rPr>
        <w:t xml:space="preserve"> convivirá con </w:t>
      </w:r>
      <w:r>
        <w:rPr>
          <w:rFonts w:ascii="Arial Narrow" w:hAnsi="Arial Narrow"/>
          <w:b/>
          <w:iCs/>
          <w:sz w:val="24"/>
          <w:szCs w:val="24"/>
          <w:lang w:eastAsia="es-ES"/>
        </w:rPr>
        <w:t>“LOS MENORES”</w:t>
      </w:r>
      <w:r>
        <w:rPr>
          <w:rFonts w:ascii="Arial Narrow" w:hAnsi="Arial Narrow"/>
          <w:iCs/>
          <w:sz w:val="24"/>
          <w:szCs w:val="24"/>
          <w:lang w:eastAsia="es-ES"/>
        </w:rPr>
        <w:t xml:space="preserve"> con un horario de 10:00 a.m. a las 19:00 Horas, es decir, Sábado recogerá a los menores en el primer horario y el Domingo, las reintegrara a las 19 horas, pernoctando </w:t>
      </w:r>
      <w:r>
        <w:rPr>
          <w:rFonts w:ascii="Arial Narrow" w:hAnsi="Arial Narrow"/>
          <w:b/>
          <w:iCs/>
          <w:sz w:val="24"/>
          <w:szCs w:val="24"/>
          <w:lang w:eastAsia="es-ES"/>
        </w:rPr>
        <w:t>“LOS MENORES”</w:t>
      </w:r>
      <w:r>
        <w:rPr>
          <w:rFonts w:ascii="Arial Narrow" w:hAnsi="Arial Narrow"/>
          <w:iCs/>
          <w:sz w:val="24"/>
          <w:szCs w:val="24"/>
          <w:lang w:eastAsia="es-ES"/>
        </w:rPr>
        <w:t xml:space="preserve"> en todo momento con </w:t>
      </w:r>
      <w:r>
        <w:rPr>
          <w:rFonts w:ascii="Arial Narrow" w:hAnsi="Arial Narrow"/>
          <w:b/>
          <w:iCs/>
          <w:sz w:val="24"/>
          <w:szCs w:val="24"/>
          <w:lang w:eastAsia="es-ES"/>
        </w:rPr>
        <w:t>“El CONYUGE”</w:t>
      </w:r>
      <w:r>
        <w:rPr>
          <w:rFonts w:ascii="Arial Narrow" w:hAnsi="Arial Narrow"/>
          <w:iCs/>
          <w:sz w:val="24"/>
          <w:szCs w:val="24"/>
          <w:lang w:eastAsia="es-ES"/>
        </w:rPr>
        <w:t xml:space="preserve">, para ello en los términos aquí convenidos siempre y cuando lo permitan las labores de trabajo de </w:t>
      </w:r>
      <w:r>
        <w:rPr>
          <w:rFonts w:ascii="Arial Narrow" w:hAnsi="Arial Narrow"/>
          <w:b/>
          <w:iCs/>
          <w:sz w:val="24"/>
          <w:szCs w:val="24"/>
          <w:lang w:eastAsia="es-ES"/>
        </w:rPr>
        <w:t>“EL CONYUGE”</w:t>
      </w:r>
      <w:r>
        <w:rPr>
          <w:rFonts w:ascii="Arial Narrow" w:hAnsi="Arial Narrow"/>
          <w:iCs/>
          <w:sz w:val="24"/>
          <w:szCs w:val="24"/>
          <w:lang w:eastAsia="es-ES"/>
        </w:rPr>
        <w:t xml:space="preserve">, aclarando que cuando cualquiera de los </w:t>
      </w:r>
      <w:r>
        <w:rPr>
          <w:rFonts w:ascii="Arial Narrow" w:hAnsi="Arial Narrow"/>
          <w:b/>
          <w:iCs/>
          <w:sz w:val="24"/>
          <w:szCs w:val="24"/>
          <w:lang w:eastAsia="es-ES"/>
        </w:rPr>
        <w:t>“CONYUGES”</w:t>
      </w:r>
      <w:r>
        <w:rPr>
          <w:rFonts w:ascii="Arial Narrow" w:hAnsi="Arial Narrow"/>
          <w:iCs/>
          <w:sz w:val="24"/>
          <w:szCs w:val="24"/>
          <w:lang w:eastAsia="es-ES"/>
        </w:rPr>
        <w:t xml:space="preserve"> no pueda convivir con </w:t>
      </w:r>
      <w:r>
        <w:rPr>
          <w:rFonts w:ascii="Arial Narrow" w:hAnsi="Arial Narrow"/>
          <w:b/>
          <w:iCs/>
          <w:sz w:val="24"/>
          <w:szCs w:val="24"/>
          <w:lang w:eastAsia="es-ES"/>
        </w:rPr>
        <w:t>“LOS MENORES”</w:t>
      </w:r>
      <w:r>
        <w:rPr>
          <w:rFonts w:ascii="Arial Narrow" w:hAnsi="Arial Narrow"/>
          <w:iCs/>
          <w:sz w:val="24"/>
          <w:szCs w:val="24"/>
          <w:lang w:eastAsia="es-ES"/>
        </w:rPr>
        <w:t xml:space="preserve"> el fin de semana que le corresponda, lo podrán hacer el siguiente previo acuerdo entre los mismos. En ese sentido, </w:t>
      </w:r>
      <w:r>
        <w:rPr>
          <w:rFonts w:ascii="Arial Narrow" w:hAnsi="Arial Narrow"/>
          <w:b/>
          <w:iCs/>
          <w:sz w:val="24"/>
          <w:szCs w:val="24"/>
          <w:lang w:eastAsia="es-ES"/>
        </w:rPr>
        <w:t>“EL CÓNYUGE”</w:t>
      </w:r>
      <w:r>
        <w:rPr>
          <w:rFonts w:ascii="Arial Narrow" w:hAnsi="Arial Narrow"/>
          <w:iCs/>
          <w:sz w:val="24"/>
          <w:szCs w:val="24"/>
          <w:lang w:eastAsia="es-ES"/>
        </w:rPr>
        <w:t xml:space="preserve"> deberá recoger a </w:t>
      </w:r>
      <w:r>
        <w:rPr>
          <w:rFonts w:ascii="Arial Narrow" w:hAnsi="Arial Narrow"/>
          <w:b/>
          <w:iCs/>
          <w:sz w:val="24"/>
          <w:szCs w:val="24"/>
          <w:lang w:eastAsia="es-ES"/>
        </w:rPr>
        <w:t>“LOS MENORES”</w:t>
      </w:r>
      <w:r>
        <w:rPr>
          <w:rFonts w:ascii="Arial Narrow" w:hAnsi="Arial Narrow"/>
          <w:iCs/>
          <w:sz w:val="24"/>
          <w:szCs w:val="24"/>
          <w:lang w:eastAsia="es-ES"/>
        </w:rPr>
        <w:t xml:space="preserve"> en el domicilio donde se ubique </w:t>
      </w:r>
      <w:r>
        <w:rPr>
          <w:rFonts w:ascii="Arial Narrow" w:hAnsi="Arial Narrow"/>
          <w:b/>
          <w:iCs/>
          <w:sz w:val="24"/>
          <w:szCs w:val="24"/>
          <w:lang w:eastAsia="es-ES"/>
        </w:rPr>
        <w:t>“LA CÓNYUGE”</w:t>
      </w:r>
      <w:r>
        <w:rPr>
          <w:rFonts w:ascii="Arial Narrow" w:hAnsi="Arial Narrow"/>
          <w:iCs/>
          <w:sz w:val="24"/>
          <w:szCs w:val="24"/>
          <w:lang w:eastAsia="es-ES"/>
        </w:rPr>
        <w:t xml:space="preserve">,  mismo que es, el ubicado en </w:t>
      </w:r>
      <w:r>
        <w:rPr>
          <w:rFonts w:ascii="Arial Narrow" w:hAnsi="Arial Narrow"/>
          <w:iCs/>
          <w:sz w:val="24"/>
          <w:szCs w:val="24"/>
          <w:lang w:val="es-ES" w:eastAsia="es-ES"/>
        </w:rPr>
        <w:t>Plazuela 7</w:t>
      </w:r>
      <w:del w:id="33" w:author="Unknown Author" w:date="2024-01-29T17:12:43Z">
        <w:r>
          <w:rPr>
            <w:rFonts w:ascii="Arial Narrow" w:hAnsi="Arial Narrow"/>
            <w:iCs/>
            <w:sz w:val="24"/>
            <w:szCs w:val="24"/>
            <w:lang w:val="es-ES" w:eastAsia="es-ES"/>
          </w:rPr>
          <w:delText>,</w:delText>
        </w:r>
      </w:del>
      <w:r>
        <w:rPr>
          <w:rFonts w:ascii="Arial Narrow" w:hAnsi="Arial Narrow"/>
          <w:iCs/>
          <w:sz w:val="24"/>
          <w:szCs w:val="24"/>
          <w:lang w:val="es-ES" w:eastAsia="es-ES"/>
        </w:rPr>
        <w:t xml:space="preserve"> de </w:t>
      </w:r>
      <w:ins w:id="34" w:author="Unknown Author" w:date="2024-01-29T17:12:46Z">
        <w:r>
          <w:rPr>
            <w:rFonts w:ascii="Arial Narrow" w:hAnsi="Arial Narrow"/>
            <w:iCs/>
            <w:sz w:val="24"/>
            <w:szCs w:val="24"/>
            <w:lang w:val="es-ES" w:eastAsia="es-ES"/>
          </w:rPr>
          <w:t xml:space="preserve">Av. </w:t>
        </w:r>
      </w:ins>
      <w:r>
        <w:rPr>
          <w:rFonts w:ascii="Arial Narrow" w:hAnsi="Arial Narrow"/>
          <w:iCs/>
          <w:sz w:val="24"/>
          <w:szCs w:val="24"/>
          <w:lang w:val="es-ES" w:eastAsia="es-ES"/>
        </w:rPr>
        <w:t xml:space="preserve">San Marcos, Manzana 34, Lote 10, Casa 6, Colonia Plazas de Aragón, Nezahualcóyotl, </w:t>
      </w:r>
      <w:ins w:id="35" w:author="Unknown Author" w:date="2024-01-29T17:20:29Z">
        <w:r>
          <w:rPr>
            <w:rFonts w:ascii="Arial Narrow" w:hAnsi="Arial Narrow"/>
            <w:iCs/>
            <w:sz w:val="24"/>
            <w:szCs w:val="24"/>
            <w:lang w:val="es-ES" w:eastAsia="es-ES"/>
          </w:rPr>
          <w:t xml:space="preserve">C.P. 57139, </w:t>
        </w:r>
      </w:ins>
      <w:r>
        <w:rPr>
          <w:rFonts w:ascii="Arial Narrow" w:hAnsi="Arial Narrow"/>
          <w:iCs/>
          <w:sz w:val="24"/>
          <w:szCs w:val="24"/>
          <w:lang w:val="es-ES" w:eastAsia="es-ES"/>
        </w:rPr>
        <w:t>Estado de México</w:t>
      </w:r>
      <w:r>
        <w:rPr>
          <w:rFonts w:ascii="Arial Narrow" w:hAnsi="Arial Narrow"/>
          <w:sz w:val="24"/>
          <w:szCs w:val="24"/>
          <w:lang w:val="es-ES" w:eastAsia="es-ES"/>
        </w:rPr>
        <w:t xml:space="preserve">, o </w:t>
      </w:r>
      <w:r>
        <w:rPr>
          <w:rFonts w:ascii="Arial Narrow" w:hAnsi="Arial Narrow"/>
          <w:iCs/>
          <w:sz w:val="24"/>
          <w:szCs w:val="24"/>
          <w:lang w:eastAsia="es-ES"/>
        </w:rPr>
        <w:t>en el que los mismos convengan previamente, los días sábados del fin de semana que le corresponda y dentro de un horario comprendido entre las 9:00 horas. y las 19:00 horas, reintegrándolos el día domingo que le corresponda cada quince días, en el domicilio antes mencionado o en el que los mismos convengan previamente, aclarando que si por motivos ajenos a su voluntad tendrá que comunicarlo previamente a la cónyuge cuando haya algún problema.</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3.3.-</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lo que se refiere a los periodos vacacionales de </w:t>
      </w:r>
      <w:r>
        <w:rPr>
          <w:rFonts w:ascii="Arial Narrow" w:hAnsi="Arial Narrow"/>
          <w:b/>
          <w:iCs/>
          <w:sz w:val="24"/>
          <w:szCs w:val="24"/>
          <w:lang w:eastAsia="es-ES"/>
        </w:rPr>
        <w:t>“LOS MENORES”</w:t>
      </w:r>
      <w:r>
        <w:rPr>
          <w:rFonts w:ascii="Arial Narrow" w:hAnsi="Arial Narrow"/>
          <w:iCs/>
          <w:sz w:val="24"/>
          <w:szCs w:val="24"/>
          <w:lang w:eastAsia="es-ES"/>
        </w:rPr>
        <w:t xml:space="preserve"> denominados “De Verano”  determinados por la Secretaria de Educación Pública, salvo pacto en contrario, serán divididos en partes iguales (50% cada uno) entre </w:t>
      </w:r>
      <w:r>
        <w:rPr>
          <w:rFonts w:ascii="Arial Narrow" w:hAnsi="Arial Narrow"/>
          <w:b/>
          <w:iCs/>
          <w:sz w:val="24"/>
          <w:szCs w:val="24"/>
          <w:lang w:eastAsia="es-ES"/>
        </w:rPr>
        <w:t>“LOS CÓNYUGES”</w:t>
      </w:r>
      <w:r>
        <w:rPr>
          <w:rFonts w:ascii="Arial Narrow" w:hAnsi="Arial Narrow"/>
          <w:iCs/>
          <w:sz w:val="24"/>
          <w:szCs w:val="24"/>
          <w:lang w:eastAsia="es-ES"/>
        </w:rPr>
        <w:t xml:space="preserve">, en el entendido que el vencer el periodo correspondiente y proporcional a cada uno de ellos, dará lugar al inicio del periodo vacacional de convivencia restante de </w:t>
      </w:r>
      <w:r>
        <w:rPr>
          <w:rFonts w:ascii="Arial Narrow" w:hAnsi="Arial Narrow"/>
          <w:b/>
          <w:iCs/>
          <w:sz w:val="24"/>
          <w:szCs w:val="24"/>
          <w:lang w:eastAsia="es-ES"/>
        </w:rPr>
        <w:t>“LOS MENORES”</w:t>
      </w:r>
      <w:r>
        <w:rPr>
          <w:rFonts w:ascii="Arial Narrow" w:hAnsi="Arial Narrow"/>
          <w:iCs/>
          <w:sz w:val="24"/>
          <w:szCs w:val="24"/>
          <w:lang w:eastAsia="es-ES"/>
        </w:rPr>
        <w:t xml:space="preserve"> con el otro </w:t>
      </w:r>
      <w:r>
        <w:rPr>
          <w:rFonts w:ascii="Arial Narrow" w:hAnsi="Arial Narrow"/>
          <w:b/>
          <w:iCs/>
          <w:sz w:val="24"/>
          <w:szCs w:val="24"/>
          <w:lang w:eastAsia="es-ES"/>
        </w:rPr>
        <w:t>“CÓNYUGE”</w:t>
      </w:r>
      <w:r>
        <w:rPr>
          <w:rFonts w:ascii="Arial Narrow" w:hAnsi="Arial Narrow"/>
          <w:iCs/>
          <w:sz w:val="24"/>
          <w:szCs w:val="24"/>
          <w:lang w:eastAsia="es-ES"/>
        </w:rPr>
        <w:t>.</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Para los efectos de lo anterior y por principio de orden, salvo pacto en contario, </w:t>
      </w:r>
      <w:r>
        <w:rPr>
          <w:rFonts w:ascii="Arial Narrow" w:hAnsi="Arial Narrow"/>
          <w:b/>
          <w:iCs/>
          <w:sz w:val="24"/>
          <w:szCs w:val="24"/>
          <w:lang w:eastAsia="es-ES"/>
        </w:rPr>
        <w:t>“LOS CÓNYUGES”</w:t>
      </w:r>
      <w:r>
        <w:rPr>
          <w:rFonts w:ascii="Arial Narrow" w:hAnsi="Arial Narrow"/>
          <w:iCs/>
          <w:sz w:val="24"/>
          <w:szCs w:val="24"/>
          <w:lang w:eastAsia="es-ES"/>
        </w:rPr>
        <w:t xml:space="preserve"> convienen que el inicio de convivencia en el primer periodo vacacional “De Verano” convenido en términos del párrafo anterior que ocurra a partir de la fecha de celebración del presente, corresponderá a </w:t>
      </w:r>
      <w:r>
        <w:rPr>
          <w:rFonts w:ascii="Arial Narrow" w:hAnsi="Arial Narrow"/>
          <w:b/>
          <w:iCs/>
          <w:sz w:val="24"/>
          <w:szCs w:val="24"/>
          <w:lang w:eastAsia="es-ES"/>
        </w:rPr>
        <w:t>“EL CÓNYUGE”</w:t>
      </w:r>
      <w:r>
        <w:rPr>
          <w:rFonts w:ascii="Arial Narrow" w:hAnsi="Arial Narrow"/>
          <w:iCs/>
          <w:sz w:val="24"/>
          <w:szCs w:val="24"/>
          <w:lang w:eastAsia="es-ES"/>
        </w:rPr>
        <w:t xml:space="preserve"> y el complemento a </w:t>
      </w:r>
      <w:r>
        <w:rPr>
          <w:rFonts w:ascii="Arial Narrow" w:hAnsi="Arial Narrow"/>
          <w:b/>
          <w:iCs/>
          <w:sz w:val="24"/>
          <w:szCs w:val="24"/>
          <w:lang w:eastAsia="es-ES"/>
        </w:rPr>
        <w:t>“LA CÓNYUGE”</w:t>
      </w:r>
      <w:r>
        <w:rPr>
          <w:rFonts w:ascii="Arial Narrow" w:hAnsi="Arial Narrow"/>
          <w:iCs/>
          <w:sz w:val="24"/>
          <w:szCs w:val="24"/>
          <w:lang w:eastAsia="es-ES"/>
        </w:rPr>
        <w:t xml:space="preserve"> así sucesiva y alternadamente, según lo especifique el calendario vacacional determinados por la Secretaria de Educación Pública, sin menos cabo que </w:t>
      </w:r>
      <w:r>
        <w:rPr>
          <w:rFonts w:ascii="Arial Narrow" w:hAnsi="Arial Narrow"/>
          <w:b/>
          <w:iCs/>
          <w:sz w:val="24"/>
          <w:szCs w:val="24"/>
          <w:lang w:eastAsia="es-ES"/>
        </w:rPr>
        <w:t>“LOS CÓNYUGES”</w:t>
      </w:r>
      <w:r>
        <w:rPr>
          <w:rFonts w:ascii="Arial Narrow" w:hAnsi="Arial Narrow"/>
          <w:iCs/>
          <w:sz w:val="24"/>
          <w:szCs w:val="24"/>
          <w:lang w:eastAsia="es-ES"/>
        </w:rPr>
        <w:t xml:space="preserve"> podrán convenir a la modificación del presente convenio previamente de plazos y proporciones de convivencia sobre dichos periodos vacacionales que mejor convenga a ambos.</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3.4.-</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lo que se refiere a los periodos vacacionales de </w:t>
      </w:r>
      <w:r>
        <w:rPr>
          <w:rFonts w:ascii="Arial Narrow" w:hAnsi="Arial Narrow"/>
          <w:b/>
          <w:iCs/>
          <w:sz w:val="24"/>
          <w:szCs w:val="24"/>
          <w:lang w:eastAsia="es-ES"/>
        </w:rPr>
        <w:t>“LOS MENORES”</w:t>
      </w:r>
      <w:r>
        <w:rPr>
          <w:rFonts w:ascii="Arial Narrow" w:hAnsi="Arial Narrow"/>
          <w:iCs/>
          <w:sz w:val="24"/>
          <w:szCs w:val="24"/>
          <w:lang w:eastAsia="es-ES"/>
        </w:rPr>
        <w:t xml:space="preserve"> denominados “De Semana Santa” y “De Pascua”, determinados por la Secretaria de Educación Pública, salvo pacto en contrario, serán en partes iguales y de manera alternada entre </w:t>
      </w:r>
      <w:r>
        <w:rPr>
          <w:rFonts w:ascii="Arial Narrow" w:hAnsi="Arial Narrow"/>
          <w:b/>
          <w:iCs/>
          <w:sz w:val="24"/>
          <w:szCs w:val="24"/>
          <w:lang w:eastAsia="es-ES"/>
        </w:rPr>
        <w:t>“LOS CÓNYUGES”</w:t>
      </w:r>
      <w:r>
        <w:rPr>
          <w:rFonts w:ascii="Arial Narrow" w:hAnsi="Arial Narrow"/>
          <w:iCs/>
          <w:sz w:val="24"/>
          <w:szCs w:val="24"/>
          <w:lang w:eastAsia="es-ES"/>
        </w:rPr>
        <w:t xml:space="preserve"> en cuanto al número de días, en el entendido que el vencer el periodo correspondiente y proporcional a cada uno de ellos, dará lugar al inicio del periodo vacacional de convivencia restante de </w:t>
      </w:r>
      <w:r>
        <w:rPr>
          <w:rFonts w:ascii="Arial Narrow" w:hAnsi="Arial Narrow"/>
          <w:b/>
          <w:iCs/>
          <w:sz w:val="24"/>
          <w:szCs w:val="24"/>
          <w:lang w:eastAsia="es-ES"/>
        </w:rPr>
        <w:t>“LOS MENORES”</w:t>
      </w:r>
      <w:r>
        <w:rPr>
          <w:rFonts w:ascii="Arial Narrow" w:hAnsi="Arial Narrow"/>
          <w:iCs/>
          <w:sz w:val="24"/>
          <w:szCs w:val="24"/>
          <w:lang w:eastAsia="es-ES"/>
        </w:rPr>
        <w:t xml:space="preserve"> con el otro </w:t>
      </w:r>
      <w:r>
        <w:rPr>
          <w:rFonts w:ascii="Arial Narrow" w:hAnsi="Arial Narrow"/>
          <w:b/>
          <w:iCs/>
          <w:sz w:val="24"/>
          <w:szCs w:val="24"/>
          <w:lang w:eastAsia="es-ES"/>
        </w:rPr>
        <w:t>“CÓNYUGE”</w:t>
      </w:r>
      <w:r>
        <w:rPr>
          <w:rFonts w:ascii="Arial Narrow" w:hAnsi="Arial Narrow"/>
          <w:iCs/>
          <w:sz w:val="24"/>
          <w:szCs w:val="24"/>
          <w:lang w:eastAsia="es-ES"/>
        </w:rPr>
        <w:t>.</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Para los efectos de lo anterior, por principio de orden y en virtud de lo convenido en el último párrafo del apartado 3.3. anterior, salvo pacto en contrario, </w:t>
      </w:r>
      <w:r>
        <w:rPr>
          <w:rFonts w:ascii="Arial Narrow" w:hAnsi="Arial Narrow"/>
          <w:b/>
          <w:iCs/>
          <w:sz w:val="24"/>
          <w:szCs w:val="24"/>
          <w:lang w:eastAsia="es-ES"/>
        </w:rPr>
        <w:t>“LOS CONYUGES”</w:t>
      </w:r>
      <w:r>
        <w:rPr>
          <w:rFonts w:ascii="Arial Narrow" w:hAnsi="Arial Narrow"/>
          <w:iCs/>
          <w:sz w:val="24"/>
          <w:szCs w:val="24"/>
          <w:lang w:eastAsia="es-ES"/>
        </w:rPr>
        <w:t xml:space="preserve"> convienen que el inicio de convivencia en el primer periodo vacacional convenido en términos del párrafo anterior, es decir “De Semana Santa” y “de Pascua”, que ocurra a partir de la firma del presente convenio corresponderá a </w:t>
      </w:r>
      <w:r>
        <w:rPr>
          <w:rFonts w:ascii="Arial Narrow" w:hAnsi="Arial Narrow"/>
          <w:b/>
          <w:iCs/>
          <w:sz w:val="24"/>
          <w:szCs w:val="24"/>
          <w:lang w:eastAsia="es-ES"/>
        </w:rPr>
        <w:t>“EL CÓNYUGE”</w:t>
      </w:r>
      <w:r>
        <w:rPr>
          <w:rFonts w:ascii="Arial Narrow" w:hAnsi="Arial Narrow"/>
          <w:iCs/>
          <w:sz w:val="24"/>
          <w:szCs w:val="24"/>
          <w:lang w:eastAsia="es-ES"/>
        </w:rPr>
        <w:t xml:space="preserve"> y el complemento a </w:t>
      </w:r>
      <w:r>
        <w:rPr>
          <w:rFonts w:ascii="Arial Narrow" w:hAnsi="Arial Narrow"/>
          <w:b/>
          <w:iCs/>
          <w:sz w:val="24"/>
          <w:szCs w:val="24"/>
          <w:lang w:eastAsia="es-ES"/>
        </w:rPr>
        <w:t>“LA CÓNYUGE”</w:t>
      </w:r>
      <w:r>
        <w:rPr>
          <w:rFonts w:ascii="Arial Narrow" w:hAnsi="Arial Narrow"/>
          <w:iCs/>
          <w:sz w:val="24"/>
          <w:szCs w:val="24"/>
          <w:lang w:eastAsia="es-ES"/>
        </w:rPr>
        <w:t xml:space="preserve">, pudiendo convenir los mismos, para los siguientes periodos, la alternancia debida o cualquier otro orden que consideren oportuno y signifique también atender a los intereses supremos de </w:t>
      </w:r>
      <w:r>
        <w:rPr>
          <w:rFonts w:ascii="Arial Narrow" w:hAnsi="Arial Narrow"/>
          <w:b/>
          <w:iCs/>
          <w:sz w:val="24"/>
          <w:szCs w:val="24"/>
          <w:lang w:eastAsia="es-ES"/>
        </w:rPr>
        <w:t>“LOS MENORES”</w:t>
      </w:r>
      <w:r>
        <w:rPr>
          <w:rFonts w:ascii="Arial Narrow" w:hAnsi="Arial Narrow"/>
          <w:iCs/>
          <w:sz w:val="24"/>
          <w:szCs w:val="24"/>
          <w:lang w:eastAsia="es-ES"/>
        </w:rPr>
        <w:t xml:space="preserve"> y a las necesidades de éstos.</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3.5.-</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lo que se refiere a los periodos vacacionales </w:t>
      </w:r>
      <w:r>
        <w:rPr>
          <w:rFonts w:ascii="Arial Narrow" w:hAnsi="Arial Narrow"/>
          <w:b/>
          <w:iCs/>
          <w:sz w:val="24"/>
          <w:szCs w:val="24"/>
          <w:lang w:eastAsia="es-ES"/>
        </w:rPr>
        <w:t>“LOS MENORES”</w:t>
      </w:r>
      <w:r>
        <w:rPr>
          <w:rFonts w:ascii="Arial Narrow" w:hAnsi="Arial Narrow"/>
          <w:iCs/>
          <w:sz w:val="24"/>
          <w:szCs w:val="24"/>
          <w:lang w:eastAsia="es-ES"/>
        </w:rPr>
        <w:t xml:space="preserve"> denominados “Puentes Escolares”, determinados por la Secretaria de Educación Pública, salvo pacto en contrario, serán alternados entre </w:t>
      </w:r>
      <w:r>
        <w:rPr>
          <w:rFonts w:ascii="Arial Narrow" w:hAnsi="Arial Narrow"/>
          <w:b/>
          <w:iCs/>
          <w:sz w:val="24"/>
          <w:szCs w:val="24"/>
          <w:lang w:eastAsia="es-ES"/>
        </w:rPr>
        <w:t>“LOS CÓNYUGES”</w:t>
      </w:r>
      <w:r>
        <w:rPr>
          <w:rFonts w:ascii="Arial Narrow" w:hAnsi="Arial Narrow"/>
          <w:iCs/>
          <w:sz w:val="24"/>
          <w:szCs w:val="24"/>
          <w:lang w:eastAsia="es-ES"/>
        </w:rPr>
        <w:t xml:space="preserve">, es decir, un “Puente Escolar”, corresponderá a uno de </w:t>
      </w:r>
      <w:r>
        <w:rPr>
          <w:rFonts w:ascii="Arial Narrow" w:hAnsi="Arial Narrow"/>
          <w:b/>
          <w:iCs/>
          <w:sz w:val="24"/>
          <w:szCs w:val="24"/>
          <w:lang w:eastAsia="es-ES"/>
        </w:rPr>
        <w:t>“LOS CÓNYUGES”</w:t>
      </w:r>
      <w:r>
        <w:rPr>
          <w:rFonts w:ascii="Arial Narrow" w:hAnsi="Arial Narrow"/>
          <w:iCs/>
          <w:sz w:val="24"/>
          <w:szCs w:val="24"/>
          <w:lang w:eastAsia="es-ES"/>
        </w:rPr>
        <w:t xml:space="preserve"> y el siguiente al otro de </w:t>
      </w:r>
      <w:r>
        <w:rPr>
          <w:rFonts w:ascii="Arial Narrow" w:hAnsi="Arial Narrow"/>
          <w:b/>
          <w:iCs/>
          <w:sz w:val="24"/>
          <w:szCs w:val="24"/>
          <w:lang w:eastAsia="es-ES"/>
        </w:rPr>
        <w:t>“LOS CÓNYUGES”</w:t>
      </w:r>
      <w:r>
        <w:rPr>
          <w:rFonts w:ascii="Arial Narrow" w:hAnsi="Arial Narrow"/>
          <w:iCs/>
          <w:sz w:val="24"/>
          <w:szCs w:val="24"/>
          <w:lang w:eastAsia="es-ES"/>
        </w:rPr>
        <w:t>.</w:t>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 </w:t>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Para los efectos de lo anterior, por principio de orden y en virtud de lo convenido en el último párrafo del apartado 3.3 y 3.4 anteriores, salvo pacto en contrario, </w:t>
      </w:r>
      <w:r>
        <w:rPr>
          <w:rFonts w:ascii="Arial Narrow" w:hAnsi="Arial Narrow"/>
          <w:b/>
          <w:iCs/>
          <w:sz w:val="24"/>
          <w:szCs w:val="24"/>
          <w:lang w:eastAsia="es-ES"/>
        </w:rPr>
        <w:t>“LOS CONYUGES”</w:t>
      </w:r>
      <w:r>
        <w:rPr>
          <w:rFonts w:ascii="Arial Narrow" w:hAnsi="Arial Narrow"/>
          <w:iCs/>
          <w:sz w:val="24"/>
          <w:szCs w:val="24"/>
          <w:lang w:eastAsia="es-ES"/>
        </w:rPr>
        <w:t xml:space="preserve"> convienen que los “Puentes Escolares” corresponderán de manera alternada con </w:t>
      </w:r>
      <w:r>
        <w:rPr>
          <w:rFonts w:ascii="Arial Narrow" w:hAnsi="Arial Narrow"/>
          <w:b/>
          <w:iCs/>
          <w:sz w:val="24"/>
          <w:szCs w:val="24"/>
          <w:lang w:eastAsia="es-ES"/>
        </w:rPr>
        <w:t>“LOS MENORES”</w:t>
      </w:r>
      <w:r>
        <w:rPr>
          <w:rFonts w:ascii="Arial Narrow" w:hAnsi="Arial Narrow"/>
          <w:iCs/>
          <w:sz w:val="24"/>
          <w:szCs w:val="24"/>
          <w:lang w:eastAsia="es-ES"/>
        </w:rPr>
        <w:t xml:space="preserve">, correspondiendo el primer puente a </w:t>
      </w:r>
      <w:r>
        <w:rPr>
          <w:rFonts w:ascii="Arial Narrow" w:hAnsi="Arial Narrow"/>
          <w:b/>
          <w:iCs/>
          <w:sz w:val="24"/>
          <w:szCs w:val="24"/>
          <w:lang w:eastAsia="es-ES"/>
        </w:rPr>
        <w:t>“EL CÓNYUGE”</w:t>
      </w:r>
      <w:r>
        <w:rPr>
          <w:rFonts w:ascii="Arial Narrow" w:hAnsi="Arial Narrow"/>
          <w:iCs/>
          <w:sz w:val="24"/>
          <w:szCs w:val="24"/>
          <w:lang w:eastAsia="es-ES"/>
        </w:rPr>
        <w:t xml:space="preserve"> y el siguiente a </w:t>
      </w:r>
      <w:r>
        <w:rPr>
          <w:rFonts w:ascii="Arial Narrow" w:hAnsi="Arial Narrow"/>
          <w:b/>
          <w:iCs/>
          <w:sz w:val="24"/>
          <w:szCs w:val="24"/>
          <w:lang w:eastAsia="es-ES"/>
        </w:rPr>
        <w:t>“LA CÓNYUGE”</w:t>
      </w:r>
      <w:r>
        <w:rPr>
          <w:rFonts w:ascii="Arial Narrow" w:hAnsi="Arial Narrow"/>
          <w:iCs/>
          <w:sz w:val="24"/>
          <w:szCs w:val="24"/>
          <w:lang w:eastAsia="es-ES"/>
        </w:rPr>
        <w:t xml:space="preserve"> y así sucesivamente, pudiendo convenir los mismos por razones de trabajo modificarlo, para los siguientes periodos, la alternancia debida o cualquier otro orden que consideren oportuno y signifique también atender a los intereses supremos de </w:t>
      </w:r>
      <w:r>
        <w:rPr>
          <w:rFonts w:ascii="Arial Narrow" w:hAnsi="Arial Narrow"/>
          <w:b/>
          <w:iCs/>
          <w:sz w:val="24"/>
          <w:szCs w:val="24"/>
          <w:lang w:eastAsia="es-ES"/>
        </w:rPr>
        <w:t>“LOS MENORES”</w:t>
      </w:r>
      <w:r>
        <w:rPr>
          <w:rFonts w:ascii="Arial Narrow" w:hAnsi="Arial Narrow"/>
          <w:iCs/>
          <w:sz w:val="24"/>
          <w:szCs w:val="24"/>
          <w:lang w:eastAsia="es-ES"/>
        </w:rPr>
        <w:t xml:space="preserve"> y a las necesidades de éstos. </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3.6.-</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lo que se refiere a los periodos vacacionales de </w:t>
      </w:r>
      <w:r>
        <w:rPr>
          <w:rFonts w:ascii="Arial Narrow" w:hAnsi="Arial Narrow"/>
          <w:b/>
          <w:iCs/>
          <w:sz w:val="24"/>
          <w:szCs w:val="24"/>
          <w:lang w:eastAsia="es-ES"/>
        </w:rPr>
        <w:t>“LOS MENORES”</w:t>
      </w:r>
      <w:r>
        <w:rPr>
          <w:rFonts w:ascii="Arial Narrow" w:hAnsi="Arial Narrow"/>
          <w:iCs/>
          <w:sz w:val="24"/>
          <w:szCs w:val="24"/>
          <w:lang w:eastAsia="es-ES"/>
        </w:rPr>
        <w:t xml:space="preserve"> denominados “De Invierno”, determinados por la Secretaria de Educación Pública, salvo pacto en contrario, serán divididos en partes iguales entre </w:t>
      </w:r>
      <w:r>
        <w:rPr>
          <w:rFonts w:ascii="Arial Narrow" w:hAnsi="Arial Narrow"/>
          <w:b/>
          <w:iCs/>
          <w:sz w:val="24"/>
          <w:szCs w:val="24"/>
          <w:lang w:eastAsia="es-ES"/>
        </w:rPr>
        <w:t>“LOS CÓNYUGES”</w:t>
      </w:r>
      <w:r>
        <w:rPr>
          <w:rFonts w:ascii="Arial Narrow" w:hAnsi="Arial Narrow"/>
          <w:iCs/>
          <w:sz w:val="24"/>
          <w:szCs w:val="24"/>
          <w:lang w:eastAsia="es-ES"/>
        </w:rPr>
        <w:t xml:space="preserve"> en cuanto al número de días, en el entendido que el vencer el periodo correspondiente y proporcional a cada uno de ellos, dará lugar al inicio del periodo vacacional de convivencia restante de </w:t>
      </w:r>
      <w:r>
        <w:rPr>
          <w:rFonts w:ascii="Arial Narrow" w:hAnsi="Arial Narrow"/>
          <w:b/>
          <w:iCs/>
          <w:sz w:val="24"/>
          <w:szCs w:val="24"/>
          <w:lang w:eastAsia="es-ES"/>
        </w:rPr>
        <w:t>“LOS MENORES”</w:t>
      </w:r>
      <w:r>
        <w:rPr>
          <w:rFonts w:ascii="Arial Narrow" w:hAnsi="Arial Narrow"/>
          <w:iCs/>
          <w:sz w:val="24"/>
          <w:szCs w:val="24"/>
          <w:lang w:eastAsia="es-ES"/>
        </w:rPr>
        <w:t xml:space="preserve"> con el otro </w:t>
      </w:r>
      <w:r>
        <w:rPr>
          <w:rFonts w:ascii="Arial Narrow" w:hAnsi="Arial Narrow"/>
          <w:b/>
          <w:iCs/>
          <w:sz w:val="24"/>
          <w:szCs w:val="24"/>
          <w:lang w:eastAsia="es-ES"/>
        </w:rPr>
        <w:t>“CÓNYUGE”</w:t>
      </w:r>
      <w:r>
        <w:rPr>
          <w:rFonts w:ascii="Arial Narrow" w:hAnsi="Arial Narrow"/>
          <w:iCs/>
          <w:sz w:val="24"/>
          <w:szCs w:val="24"/>
          <w:lang w:eastAsia="es-ES"/>
        </w:rPr>
        <w:t>.</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Para los efectos de lo anterior, por principio de orden y en virtud de lo convenido en el último párrafo del apartado 3.3. Último párrafo del apartado 3.4. y último párrafo del apartado 3.5., anteriores, salvo pacto en contrario, </w:t>
      </w:r>
      <w:r>
        <w:rPr>
          <w:rFonts w:ascii="Arial Narrow" w:hAnsi="Arial Narrow"/>
          <w:b/>
          <w:iCs/>
          <w:sz w:val="24"/>
          <w:szCs w:val="24"/>
          <w:lang w:eastAsia="es-ES"/>
        </w:rPr>
        <w:t>“LOS CONYUGES”</w:t>
      </w:r>
      <w:r>
        <w:rPr>
          <w:rFonts w:ascii="Arial Narrow" w:hAnsi="Arial Narrow"/>
          <w:iCs/>
          <w:sz w:val="24"/>
          <w:szCs w:val="24"/>
          <w:lang w:eastAsia="es-ES"/>
        </w:rPr>
        <w:t xml:space="preserve"> convienen que el inicio de convivencia en el primer periodo vacacional “De Invierno” convenido en términos del párrafo anterior, corresponderá a </w:t>
      </w:r>
      <w:r>
        <w:rPr>
          <w:rFonts w:ascii="Arial Narrow" w:hAnsi="Arial Narrow"/>
          <w:b/>
          <w:iCs/>
          <w:sz w:val="24"/>
          <w:szCs w:val="24"/>
          <w:lang w:eastAsia="es-ES"/>
        </w:rPr>
        <w:t>“EL CÓNYUGE”</w:t>
      </w:r>
      <w:r>
        <w:rPr>
          <w:rFonts w:ascii="Arial Narrow" w:hAnsi="Arial Narrow"/>
          <w:iCs/>
          <w:sz w:val="24"/>
          <w:szCs w:val="24"/>
          <w:lang w:eastAsia="es-ES"/>
        </w:rPr>
        <w:t xml:space="preserve"> y el complemento a </w:t>
      </w:r>
      <w:r>
        <w:rPr>
          <w:rFonts w:ascii="Arial Narrow" w:hAnsi="Arial Narrow"/>
          <w:b/>
          <w:iCs/>
          <w:sz w:val="24"/>
          <w:szCs w:val="24"/>
          <w:lang w:eastAsia="es-ES"/>
        </w:rPr>
        <w:t>“LA CÓNYUGE”</w:t>
      </w:r>
      <w:r>
        <w:rPr>
          <w:rFonts w:ascii="Arial Narrow" w:hAnsi="Arial Narrow"/>
          <w:iCs/>
          <w:sz w:val="24"/>
          <w:szCs w:val="24"/>
          <w:lang w:eastAsia="es-ES"/>
        </w:rPr>
        <w:t xml:space="preserve">, pudiendo convenir los mismos en modificarlo, para los siguientes periodos, la alternancia debida o cualquier otro orden que consideren oportuno por motivos laborales y signifique también atender a los intereses supremos de </w:t>
      </w:r>
      <w:r>
        <w:rPr>
          <w:rFonts w:ascii="Arial Narrow" w:hAnsi="Arial Narrow"/>
          <w:b/>
          <w:iCs/>
          <w:sz w:val="24"/>
          <w:szCs w:val="24"/>
          <w:lang w:eastAsia="es-ES"/>
        </w:rPr>
        <w:t>“LOS MENORES”</w:t>
      </w:r>
      <w:r>
        <w:rPr>
          <w:rFonts w:ascii="Arial Narrow" w:hAnsi="Arial Narrow"/>
          <w:iCs/>
          <w:sz w:val="24"/>
          <w:szCs w:val="24"/>
          <w:lang w:eastAsia="es-ES"/>
        </w:rPr>
        <w:t xml:space="preserve"> y a las necesidades de éstos.</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Sin contraponerse a lo convenido en el presente apartado 3.5., </w:t>
      </w:r>
      <w:r>
        <w:rPr>
          <w:rFonts w:ascii="Arial Narrow" w:hAnsi="Arial Narrow"/>
          <w:b/>
          <w:iCs/>
          <w:sz w:val="24"/>
          <w:szCs w:val="24"/>
          <w:lang w:eastAsia="es-ES"/>
        </w:rPr>
        <w:t>“LOS CÓNYUGES”</w:t>
      </w:r>
      <w:r>
        <w:rPr>
          <w:rFonts w:ascii="Arial Narrow" w:hAnsi="Arial Narrow"/>
          <w:iCs/>
          <w:sz w:val="24"/>
          <w:szCs w:val="24"/>
          <w:lang w:eastAsia="es-ES"/>
        </w:rPr>
        <w:t xml:space="preserve"> convienen específicamente que por lo que respecta a los días festivos de Navidad y año Nuevo, los mismos serán intercalados y alternados, esto es, si </w:t>
      </w:r>
      <w:r>
        <w:rPr>
          <w:rFonts w:ascii="Arial Narrow" w:hAnsi="Arial Narrow"/>
          <w:b/>
          <w:iCs/>
          <w:sz w:val="24"/>
          <w:szCs w:val="24"/>
          <w:lang w:eastAsia="es-ES"/>
        </w:rPr>
        <w:t>“LOS MENORES”</w:t>
      </w:r>
      <w:r>
        <w:rPr>
          <w:rFonts w:ascii="Arial Narrow" w:hAnsi="Arial Narrow"/>
          <w:iCs/>
          <w:sz w:val="24"/>
          <w:szCs w:val="24"/>
          <w:lang w:eastAsia="es-ES"/>
        </w:rPr>
        <w:t xml:space="preserve"> conviven con uno de </w:t>
      </w:r>
      <w:r>
        <w:rPr>
          <w:rFonts w:ascii="Arial Narrow" w:hAnsi="Arial Narrow"/>
          <w:b/>
          <w:iCs/>
          <w:sz w:val="24"/>
          <w:szCs w:val="24"/>
          <w:lang w:eastAsia="es-ES"/>
        </w:rPr>
        <w:t>“LOS CÓNYUGES”</w:t>
      </w:r>
      <w:r>
        <w:rPr>
          <w:rFonts w:ascii="Arial Narrow" w:hAnsi="Arial Narrow"/>
          <w:iCs/>
          <w:sz w:val="24"/>
          <w:szCs w:val="24"/>
          <w:lang w:eastAsia="es-ES"/>
        </w:rPr>
        <w:t xml:space="preserve"> el día festivo de Noche Buena y Navidad, el otro de </w:t>
      </w:r>
      <w:r>
        <w:rPr>
          <w:rFonts w:ascii="Arial Narrow" w:hAnsi="Arial Narrow"/>
          <w:b/>
          <w:iCs/>
          <w:sz w:val="24"/>
          <w:szCs w:val="24"/>
          <w:lang w:eastAsia="es-ES"/>
        </w:rPr>
        <w:t>“LOS CÓNYUGES</w:t>
      </w:r>
      <w:r>
        <w:rPr>
          <w:rFonts w:ascii="Arial Narrow" w:hAnsi="Arial Narrow"/>
          <w:iCs/>
          <w:sz w:val="24"/>
          <w:szCs w:val="24"/>
          <w:lang w:eastAsia="es-ES"/>
        </w:rPr>
        <w:t xml:space="preserve">” convivirá con </w:t>
      </w:r>
      <w:r>
        <w:rPr>
          <w:rFonts w:ascii="Arial Narrow" w:hAnsi="Arial Narrow"/>
          <w:b/>
          <w:iCs/>
          <w:sz w:val="24"/>
          <w:szCs w:val="24"/>
          <w:lang w:eastAsia="es-ES"/>
        </w:rPr>
        <w:t>“LOS MENORES”</w:t>
      </w:r>
      <w:r>
        <w:rPr>
          <w:rFonts w:ascii="Arial Narrow" w:hAnsi="Arial Narrow"/>
          <w:iCs/>
          <w:sz w:val="24"/>
          <w:szCs w:val="24"/>
          <w:lang w:eastAsia="es-ES"/>
        </w:rPr>
        <w:t xml:space="preserve"> los días festivos de Fin de Año y Año Nuevo y en sentido opuesto para el año siguiente.  En ese sentido, las partes convienen que las festividades de noche buena y navidad que ocurran primero a partir de la firma del presente convenio </w:t>
      </w:r>
      <w:r>
        <w:rPr>
          <w:rFonts w:ascii="Arial Narrow" w:hAnsi="Arial Narrow"/>
          <w:b/>
          <w:iCs/>
          <w:sz w:val="24"/>
          <w:szCs w:val="24"/>
          <w:lang w:eastAsia="es-ES"/>
        </w:rPr>
        <w:t>“LOS MENORES”</w:t>
      </w:r>
      <w:r>
        <w:rPr>
          <w:rFonts w:ascii="Arial Narrow" w:hAnsi="Arial Narrow"/>
          <w:iCs/>
          <w:sz w:val="24"/>
          <w:szCs w:val="24"/>
          <w:lang w:eastAsia="es-ES"/>
        </w:rPr>
        <w:t xml:space="preserve"> convivirán con </w:t>
      </w:r>
      <w:r>
        <w:rPr>
          <w:rFonts w:ascii="Arial Narrow" w:hAnsi="Arial Narrow"/>
          <w:b/>
          <w:iCs/>
          <w:sz w:val="24"/>
          <w:szCs w:val="24"/>
          <w:lang w:eastAsia="es-ES"/>
        </w:rPr>
        <w:t>“EL CÓNYUGE”</w:t>
      </w:r>
      <w:r>
        <w:rPr>
          <w:rFonts w:ascii="Arial Narrow" w:hAnsi="Arial Narrow"/>
          <w:iCs/>
          <w:sz w:val="24"/>
          <w:szCs w:val="24"/>
          <w:lang w:eastAsia="es-ES"/>
        </w:rPr>
        <w:t xml:space="preserve"> y las festividades de año nuevo con </w:t>
      </w:r>
      <w:r>
        <w:rPr>
          <w:rFonts w:ascii="Arial Narrow" w:hAnsi="Arial Narrow"/>
          <w:b/>
          <w:iCs/>
          <w:sz w:val="24"/>
          <w:szCs w:val="24"/>
          <w:lang w:eastAsia="es-ES"/>
        </w:rPr>
        <w:t>“LA CÓNYUGE”</w:t>
      </w:r>
      <w:r>
        <w:rPr>
          <w:rFonts w:ascii="Arial Narrow" w:hAnsi="Arial Narrow"/>
          <w:iCs/>
          <w:sz w:val="24"/>
          <w:szCs w:val="24"/>
          <w:lang w:eastAsia="es-ES"/>
        </w:rPr>
        <w:t xml:space="preserve"> y así sucesivamente</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Lo anterior es, en el entendido de que al año siguiente </w:t>
      </w:r>
      <w:r>
        <w:rPr>
          <w:rFonts w:ascii="Arial Narrow" w:hAnsi="Arial Narrow"/>
          <w:b/>
          <w:iCs/>
          <w:sz w:val="24"/>
          <w:szCs w:val="24"/>
          <w:lang w:eastAsia="es-ES"/>
        </w:rPr>
        <w:t>“LOS CÓNYUGES”</w:t>
      </w:r>
      <w:r>
        <w:rPr>
          <w:rFonts w:ascii="Arial Narrow" w:hAnsi="Arial Narrow"/>
          <w:iCs/>
          <w:sz w:val="24"/>
          <w:szCs w:val="24"/>
          <w:lang w:eastAsia="es-ES"/>
        </w:rPr>
        <w:t xml:space="preserve"> podrán modificarlo previamente, si así lo desean o intercalar el régimen de convivencias alternadas referidas en este párrafo o definir dichos periodos en la forma que más convenga al interés superior y necesidades de </w:t>
      </w:r>
      <w:r>
        <w:rPr>
          <w:rFonts w:ascii="Arial Narrow" w:hAnsi="Arial Narrow"/>
          <w:b/>
          <w:iCs/>
          <w:sz w:val="24"/>
          <w:szCs w:val="24"/>
          <w:lang w:eastAsia="es-ES"/>
        </w:rPr>
        <w:t>“LOS MENORES”</w:t>
      </w:r>
      <w:r>
        <w:rPr>
          <w:rFonts w:ascii="Arial Narrow" w:hAnsi="Arial Narrow"/>
          <w:iCs/>
          <w:sz w:val="24"/>
          <w:szCs w:val="24"/>
          <w:lang w:eastAsia="es-ES"/>
        </w:rPr>
        <w:t>.</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3.7.-</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lo que se refiere a los días denominados “Día de la Madre” y “Día del Padre”, </w:t>
      </w:r>
      <w:r>
        <w:rPr>
          <w:rFonts w:ascii="Arial Narrow" w:hAnsi="Arial Narrow"/>
          <w:b/>
          <w:iCs/>
          <w:sz w:val="24"/>
          <w:szCs w:val="24"/>
          <w:lang w:eastAsia="es-ES"/>
        </w:rPr>
        <w:t>“LOS MENORES”</w:t>
      </w:r>
      <w:r>
        <w:rPr>
          <w:rFonts w:ascii="Arial Narrow" w:hAnsi="Arial Narrow"/>
          <w:iCs/>
          <w:sz w:val="24"/>
          <w:szCs w:val="24"/>
          <w:lang w:eastAsia="es-ES"/>
        </w:rPr>
        <w:t xml:space="preserve"> convivirán con cada uno de </w:t>
      </w:r>
      <w:r>
        <w:rPr>
          <w:rFonts w:ascii="Arial Narrow" w:hAnsi="Arial Narrow"/>
          <w:b/>
          <w:iCs/>
          <w:sz w:val="24"/>
          <w:szCs w:val="24"/>
          <w:lang w:eastAsia="es-ES"/>
        </w:rPr>
        <w:t>“LOS CÓNYUGES”</w:t>
      </w:r>
      <w:r>
        <w:rPr>
          <w:rFonts w:ascii="Arial Narrow" w:hAnsi="Arial Narrow"/>
          <w:iCs/>
          <w:sz w:val="24"/>
          <w:szCs w:val="24"/>
          <w:lang w:eastAsia="es-ES"/>
        </w:rPr>
        <w:t xml:space="preserve"> los días de festejo que corresponde a cada uno de estos últimos.</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b/>
          <w:iCs/>
          <w:sz w:val="24"/>
          <w:szCs w:val="24"/>
          <w:lang w:eastAsia="es-ES"/>
        </w:rPr>
        <w:t>3.8.-</w:t>
      </w:r>
      <w:r>
        <w:rPr>
          <w:rFonts w:ascii="Arial Narrow" w:hAnsi="Arial Narrow"/>
          <w:iCs/>
          <w:sz w:val="24"/>
          <w:szCs w:val="24"/>
          <w:lang w:eastAsia="es-ES"/>
        </w:rPr>
        <w:t xml:space="preserve"> Respetando los horarios normales de comidas, descanso y estudio de </w:t>
      </w:r>
      <w:r>
        <w:rPr>
          <w:rFonts w:ascii="Arial Narrow" w:hAnsi="Arial Narrow"/>
          <w:b/>
          <w:iCs/>
          <w:sz w:val="24"/>
          <w:szCs w:val="24"/>
          <w:lang w:eastAsia="es-ES"/>
        </w:rPr>
        <w:t>“LOS MENORES”</w:t>
      </w:r>
      <w:r>
        <w:rPr>
          <w:rFonts w:ascii="Arial Narrow" w:hAnsi="Arial Narrow"/>
          <w:iCs/>
          <w:sz w:val="24"/>
          <w:szCs w:val="24"/>
          <w:lang w:eastAsia="es-ES"/>
        </w:rPr>
        <w:t xml:space="preserve">, por lo que se refiere a los “Festejos de cumpleaños de cada uno de </w:t>
      </w:r>
      <w:r>
        <w:rPr>
          <w:rFonts w:ascii="Arial Narrow" w:hAnsi="Arial Narrow"/>
          <w:b/>
          <w:iCs/>
          <w:sz w:val="24"/>
          <w:szCs w:val="24"/>
          <w:lang w:eastAsia="es-ES"/>
        </w:rPr>
        <w:t>“LOS MENORES”</w:t>
      </w:r>
      <w:r>
        <w:rPr>
          <w:rFonts w:ascii="Arial Narrow" w:hAnsi="Arial Narrow"/>
          <w:iCs/>
          <w:sz w:val="24"/>
          <w:szCs w:val="24"/>
          <w:lang w:eastAsia="es-ES"/>
        </w:rPr>
        <w:t xml:space="preserve">, </w:t>
      </w:r>
      <w:r>
        <w:rPr>
          <w:rFonts w:ascii="Arial Narrow" w:hAnsi="Arial Narrow"/>
          <w:b/>
          <w:iCs/>
          <w:sz w:val="24"/>
          <w:szCs w:val="24"/>
          <w:lang w:eastAsia="es-ES"/>
        </w:rPr>
        <w:t>“LOS CÓNYUGES”</w:t>
      </w:r>
      <w:r>
        <w:rPr>
          <w:rFonts w:ascii="Arial Narrow" w:hAnsi="Arial Narrow"/>
          <w:iCs/>
          <w:sz w:val="24"/>
          <w:szCs w:val="24"/>
          <w:lang w:eastAsia="es-ES"/>
        </w:rPr>
        <w:t xml:space="preserve"> podrán convivir de manera conjunta o separada, con cada uno de ellos, previo acuerdo entre ambos y atendiendo el aspecto laboral de </w:t>
      </w:r>
      <w:r>
        <w:rPr>
          <w:rFonts w:ascii="Arial Narrow" w:hAnsi="Arial Narrow"/>
          <w:b/>
          <w:iCs/>
          <w:sz w:val="24"/>
          <w:szCs w:val="24"/>
          <w:lang w:eastAsia="es-ES"/>
        </w:rPr>
        <w:t>“LOS CONYUGES”</w:t>
      </w:r>
      <w:r>
        <w:rPr>
          <w:rFonts w:ascii="Arial Narrow" w:hAnsi="Arial Narrow"/>
          <w:iCs/>
          <w:sz w:val="24"/>
          <w:szCs w:val="24"/>
          <w:lang w:eastAsia="es-ES"/>
        </w:rPr>
        <w:t>, en razón del lugar y horario de trabajo.</w:t>
      </w:r>
    </w:p>
    <w:p>
      <w:pPr>
        <w:pStyle w:val="NoSpacing"/>
        <w:jc w:val="both"/>
        <w:rPr>
          <w:rFonts w:ascii="Arial Narrow" w:hAnsi="Arial Narrow"/>
          <w:iCs/>
          <w:sz w:val="24"/>
          <w:szCs w:val="24"/>
          <w:lang w:eastAsia="es-ES"/>
        </w:rPr>
      </w:pPr>
      <w:r>
        <w:rPr>
          <w:rFonts w:ascii="Arial Narrow" w:hAnsi="Arial Narrow"/>
          <w:iCs/>
          <w:sz w:val="24"/>
          <w:szCs w:val="24"/>
          <w:lang w:eastAsia="es-ES"/>
        </w:rPr>
      </w:r>
    </w:p>
    <w:p>
      <w:pPr>
        <w:pStyle w:val="NoSpacing"/>
        <w:jc w:val="both"/>
        <w:rPr>
          <w:rFonts w:ascii="Arial Narrow" w:hAnsi="Arial Narrow"/>
          <w:iCs/>
          <w:sz w:val="24"/>
          <w:szCs w:val="24"/>
          <w:lang w:eastAsia="es-ES"/>
        </w:rPr>
      </w:pPr>
      <w:r>
        <w:rPr>
          <w:rFonts w:ascii="Arial Narrow" w:hAnsi="Arial Narrow"/>
          <w:iCs/>
          <w:sz w:val="24"/>
          <w:szCs w:val="24"/>
          <w:lang w:eastAsia="es-ES"/>
        </w:rPr>
        <w:t xml:space="preserve">Todo lo anteriormente convenido y por convenir a los intereses supremos de </w:t>
      </w:r>
      <w:r>
        <w:rPr>
          <w:rFonts w:ascii="Arial Narrow" w:hAnsi="Arial Narrow"/>
          <w:b/>
          <w:iCs/>
          <w:sz w:val="24"/>
          <w:szCs w:val="24"/>
          <w:lang w:eastAsia="es-ES"/>
        </w:rPr>
        <w:t>“LOS MENORES”</w:t>
      </w:r>
      <w:r>
        <w:rPr>
          <w:rFonts w:ascii="Arial Narrow" w:hAnsi="Arial Narrow"/>
          <w:iCs/>
          <w:sz w:val="24"/>
          <w:szCs w:val="24"/>
          <w:lang w:eastAsia="es-ES"/>
        </w:rPr>
        <w:t>, podrá ser modificado parcial o totalmente por acuerdo entre las partes haciéndolo previamente a través de la autoridad judicial.</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4.- ALIMENTOS.-</w:t>
      </w:r>
      <w:r>
        <w:rPr>
          <w:rFonts w:ascii="Arial Narrow" w:hAnsi="Arial Narrow"/>
          <w:sz w:val="24"/>
          <w:szCs w:val="24"/>
          <w:lang w:val="es-ES" w:eastAsia="es-ES"/>
        </w:rPr>
        <w:t xml:space="preserve"> En términos de la fracción III del artículo 267 del Código Civil para el Distrito Federal, hoy Ciudad de México, las partes convienen que </w:t>
      </w:r>
      <w:r>
        <w:rPr>
          <w:rFonts w:ascii="Arial Narrow" w:hAnsi="Arial Narrow"/>
          <w:b/>
          <w:sz w:val="24"/>
          <w:szCs w:val="24"/>
          <w:lang w:val="es-ES" w:eastAsia="es-ES"/>
        </w:rPr>
        <w:t>“EL CÓNYUGE”</w:t>
      </w:r>
      <w:r>
        <w:rPr>
          <w:rFonts w:ascii="Arial Narrow" w:hAnsi="Arial Narrow"/>
          <w:sz w:val="24"/>
          <w:szCs w:val="24"/>
          <w:lang w:val="es-ES" w:eastAsia="es-ES"/>
        </w:rPr>
        <w:t xml:space="preserve"> estará obligado al pago de una pensión alimenticia en favor de </w:t>
      </w:r>
      <w:r>
        <w:rPr>
          <w:rFonts w:ascii="Arial Narrow" w:hAnsi="Arial Narrow"/>
          <w:b/>
          <w:sz w:val="24"/>
          <w:szCs w:val="24"/>
          <w:lang w:val="es-ES" w:eastAsia="es-ES"/>
        </w:rPr>
        <w:t>“LOS MENORES”</w:t>
      </w:r>
      <w:r>
        <w:rPr>
          <w:rFonts w:ascii="Arial Narrow" w:hAnsi="Arial Narrow"/>
          <w:sz w:val="24"/>
          <w:szCs w:val="24"/>
          <w:lang w:val="es-ES" w:eastAsia="es-ES"/>
        </w:rPr>
        <w:t xml:space="preserve">, mismos que comprenden la vivienda, alimentos, escuela, entre otros inherentes al bienestar de </w:t>
      </w:r>
      <w:r>
        <w:rPr>
          <w:rFonts w:ascii="Arial Narrow" w:hAnsi="Arial Narrow"/>
          <w:b/>
          <w:sz w:val="24"/>
          <w:szCs w:val="24"/>
          <w:lang w:val="es-ES" w:eastAsia="es-ES"/>
        </w:rPr>
        <w:t>“LOS MENORES”</w:t>
      </w:r>
      <w:r>
        <w:rPr>
          <w:rFonts w:ascii="Arial Narrow" w:hAnsi="Arial Narrow"/>
          <w:sz w:val="24"/>
          <w:szCs w:val="24"/>
          <w:lang w:val="es-ES" w:eastAsia="es-ES"/>
        </w:rPr>
        <w:t xml:space="preserve">, en los siguientes términos: </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4.1.- “EL CÓNYUGE”</w:t>
      </w:r>
      <w:r>
        <w:rPr>
          <w:rFonts w:ascii="Arial Narrow" w:hAnsi="Arial Narrow"/>
          <w:sz w:val="24"/>
          <w:szCs w:val="24"/>
          <w:lang w:val="es-ES" w:eastAsia="es-ES"/>
        </w:rPr>
        <w:t xml:space="preserve"> cumplirá con la obligación alimenticia que le corresponde en favor de </w:t>
      </w:r>
      <w:r>
        <w:rPr>
          <w:rFonts w:ascii="Arial Narrow" w:hAnsi="Arial Narrow"/>
          <w:b/>
          <w:sz w:val="24"/>
          <w:szCs w:val="24"/>
          <w:lang w:val="es-ES" w:eastAsia="es-ES"/>
        </w:rPr>
        <w:t>“LOS MENORES”</w:t>
      </w:r>
      <w:r>
        <w:rPr>
          <w:rFonts w:ascii="Arial Narrow" w:hAnsi="Arial Narrow"/>
          <w:sz w:val="24"/>
          <w:szCs w:val="24"/>
          <w:lang w:val="es-ES" w:eastAsia="es-ES"/>
        </w:rPr>
        <w:t>, por la cantidad de $1</w:t>
      </w:r>
      <w:ins w:id="36" w:author="Unknown Author" w:date="2024-01-29T17:14:51Z">
        <w:r>
          <w:rPr>
            <w:rFonts w:ascii="Arial Narrow" w:hAnsi="Arial Narrow"/>
            <w:sz w:val="24"/>
            <w:szCs w:val="24"/>
            <w:lang w:val="es-ES" w:eastAsia="es-ES"/>
          </w:rPr>
          <w:t>2</w:t>
        </w:r>
      </w:ins>
      <w:del w:id="37" w:author="Unknown Author" w:date="2024-01-29T17:14:51Z">
        <w:r>
          <w:rPr>
            <w:rFonts w:ascii="Arial Narrow" w:hAnsi="Arial Narrow"/>
            <w:sz w:val="24"/>
            <w:szCs w:val="24"/>
            <w:lang w:val="es-ES" w:eastAsia="es-ES"/>
          </w:rPr>
          <w:delText>5</w:delText>
        </w:r>
      </w:del>
      <w:r>
        <w:rPr>
          <w:rFonts w:ascii="Arial Narrow" w:hAnsi="Arial Narrow"/>
          <w:sz w:val="24"/>
          <w:szCs w:val="24"/>
          <w:lang w:val="es-ES" w:eastAsia="es-ES"/>
        </w:rPr>
        <w:t>,000.00 (</w:t>
      </w:r>
      <w:del w:id="38" w:author="Unknown Author" w:date="2024-01-29T17:14:54Z">
        <w:r>
          <w:rPr>
            <w:rFonts w:ascii="Arial Narrow" w:hAnsi="Arial Narrow"/>
            <w:sz w:val="24"/>
            <w:szCs w:val="24"/>
            <w:lang w:val="es-ES" w:eastAsia="es-ES"/>
          </w:rPr>
          <w:delText>Quince</w:delText>
        </w:r>
      </w:del>
      <w:ins w:id="39" w:author="Unknown Author" w:date="2024-01-29T17:14:54Z">
        <w:r>
          <w:rPr>
            <w:rFonts w:ascii="Arial Narrow" w:hAnsi="Arial Narrow"/>
            <w:sz w:val="24"/>
            <w:szCs w:val="24"/>
            <w:lang w:val="es-ES" w:eastAsia="es-ES"/>
          </w:rPr>
          <w:t>Doce</w:t>
        </w:r>
      </w:ins>
      <w:r>
        <w:rPr>
          <w:rFonts w:ascii="Arial Narrow" w:hAnsi="Arial Narrow"/>
          <w:sz w:val="24"/>
          <w:szCs w:val="24"/>
          <w:lang w:val="es-ES" w:eastAsia="es-ES"/>
        </w:rPr>
        <w:t xml:space="preserve"> mil, pesos 00/100 M.N.) los cuales </w:t>
      </w:r>
      <w:r>
        <w:rPr>
          <w:rFonts w:ascii="Arial Narrow" w:hAnsi="Arial Narrow"/>
          <w:b/>
          <w:sz w:val="24"/>
          <w:szCs w:val="24"/>
          <w:lang w:val="es-ES" w:eastAsia="es-ES"/>
        </w:rPr>
        <w:t>“LA CONYUGE”</w:t>
      </w:r>
      <w:r>
        <w:rPr>
          <w:rFonts w:ascii="Arial Narrow" w:hAnsi="Arial Narrow"/>
          <w:sz w:val="24"/>
          <w:szCs w:val="24"/>
          <w:lang w:val="es-ES" w:eastAsia="es-ES"/>
        </w:rPr>
        <w:t xml:space="preserve"> los distribuirá de manera equitativa y prevaleciendo el interés inmediato de </w:t>
      </w:r>
      <w:r>
        <w:rPr>
          <w:rFonts w:ascii="Arial Narrow" w:hAnsi="Arial Narrow"/>
          <w:b/>
          <w:sz w:val="24"/>
          <w:szCs w:val="24"/>
          <w:lang w:val="es-ES" w:eastAsia="es-ES"/>
        </w:rPr>
        <w:t>“LOS MENORES”</w:t>
      </w:r>
      <w:r>
        <w:rPr>
          <w:rFonts w:ascii="Arial Narrow" w:hAnsi="Arial Narrow"/>
          <w:sz w:val="24"/>
          <w:szCs w:val="24"/>
          <w:lang w:val="es-ES" w:eastAsia="es-ES"/>
        </w:rPr>
        <w:t xml:space="preserve"> como lo son, la vivienda, alimentos, escuela y así de forma sucesivamente, misma que se ajustará anualmente en el equivalente al 4% adicional, sobre el monto de la pensión alimenticia convenida en este acto. </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4.2.- “EL CÓNYUGE”</w:t>
      </w:r>
      <w:r>
        <w:rPr>
          <w:rFonts w:ascii="Arial Narrow" w:hAnsi="Arial Narrow"/>
          <w:sz w:val="24"/>
          <w:szCs w:val="24"/>
          <w:lang w:val="es-ES" w:eastAsia="es-ES"/>
        </w:rPr>
        <w:t xml:space="preserve">, cubrirá la pensión alimenticia pactada en el inciso que antecede, dentro de los primeros cinco días naturales de cada mes, mediante depósito bancario en la cuenta bancaria 948318460012, de Banco Regional de Monterrey (BANREGIO) a nombre de </w:t>
      </w:r>
      <w:r>
        <w:rPr>
          <w:rFonts w:ascii="Arial Narrow" w:hAnsi="Arial Narrow"/>
          <w:b/>
          <w:sz w:val="24"/>
          <w:szCs w:val="24"/>
          <w:lang w:val="es-ES" w:eastAsia="es-ES"/>
        </w:rPr>
        <w:t>“LA CÓNYUGE”</w:t>
      </w:r>
      <w:r>
        <w:rPr>
          <w:rFonts w:ascii="Arial Narrow" w:hAnsi="Arial Narrow"/>
          <w:sz w:val="24"/>
          <w:szCs w:val="24"/>
          <w:lang w:val="es-ES" w:eastAsia="es-ES"/>
        </w:rPr>
        <w:t xml:space="preserve">, que proporcionara a </w:t>
      </w:r>
      <w:r>
        <w:rPr>
          <w:rFonts w:ascii="Arial Narrow" w:hAnsi="Arial Narrow"/>
          <w:b/>
          <w:sz w:val="24"/>
          <w:szCs w:val="24"/>
          <w:lang w:val="es-ES" w:eastAsia="es-ES"/>
        </w:rPr>
        <w:t>“EL CONYUGE”</w:t>
      </w:r>
      <w:r>
        <w:rPr>
          <w:rFonts w:ascii="Arial Narrow" w:hAnsi="Arial Narrow"/>
          <w:sz w:val="24"/>
          <w:szCs w:val="24"/>
          <w:lang w:val="es-ES" w:eastAsia="es-ES"/>
        </w:rPr>
        <w:t xml:space="preserve">, en efectivo en el domicilio de esta última ó mediante transferencia electrónica a la cuenta citada, a nombre de </w:t>
      </w:r>
      <w:r>
        <w:rPr>
          <w:rFonts w:ascii="Arial Narrow" w:hAnsi="Arial Narrow"/>
          <w:b/>
          <w:sz w:val="24"/>
          <w:szCs w:val="24"/>
          <w:lang w:val="es-ES" w:eastAsia="es-ES"/>
        </w:rPr>
        <w:t>“LA CÓNYUGE”</w:t>
      </w:r>
      <w:r>
        <w:rPr>
          <w:rFonts w:ascii="Arial Narrow" w:hAnsi="Arial Narrow"/>
          <w:sz w:val="24"/>
          <w:szCs w:val="24"/>
          <w:lang w:val="es-ES" w:eastAsia="es-ES"/>
        </w:rPr>
        <w:t>, o el que se elija según las condiciones, en el entendido de que las fichas de depósito o recibo correspondientes a los depósitos referidos harán las veces de recibo y pago más amplio que en derecho proceda.</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4.3.-</w:t>
      </w:r>
      <w:r>
        <w:rPr>
          <w:rFonts w:ascii="Arial Narrow" w:hAnsi="Arial Narrow"/>
          <w:sz w:val="24"/>
          <w:szCs w:val="24"/>
          <w:lang w:val="es-ES" w:eastAsia="es-ES"/>
        </w:rPr>
        <w:t xml:space="preserve"> </w:t>
      </w:r>
      <w:r>
        <w:rPr>
          <w:rFonts w:ascii="Arial Narrow" w:hAnsi="Arial Narrow"/>
          <w:color w:val="000000"/>
          <w:sz w:val="24"/>
          <w:szCs w:val="24"/>
          <w:lang w:val="es-ES" w:eastAsia="es-ES"/>
        </w:rPr>
        <w:t xml:space="preserve">Las obligación contraída en este apartado, no cesará hasta en tanto </w:t>
      </w:r>
      <w:r>
        <w:rPr>
          <w:rFonts w:ascii="Arial Narrow" w:hAnsi="Arial Narrow"/>
          <w:b/>
          <w:color w:val="000000"/>
          <w:sz w:val="24"/>
          <w:szCs w:val="24"/>
          <w:lang w:val="es-ES" w:eastAsia="es-ES"/>
        </w:rPr>
        <w:t>“LOS MENORES”</w:t>
      </w:r>
      <w:r>
        <w:rPr>
          <w:rFonts w:ascii="Arial Narrow" w:hAnsi="Arial Narrow"/>
          <w:color w:val="000000"/>
          <w:sz w:val="24"/>
          <w:szCs w:val="24"/>
          <w:lang w:val="es-ES" w:eastAsia="es-ES"/>
        </w:rPr>
        <w:t xml:space="preserve"> terminen una carrera profesional a nivel de Licenciatura o alcancen todos la edad de 22 años cumplidos siempre y cuando estudien.</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5.- GARANTÍA.-</w:t>
      </w:r>
      <w:r>
        <w:rPr>
          <w:rFonts w:ascii="Arial Narrow" w:hAnsi="Arial Narrow"/>
          <w:sz w:val="24"/>
          <w:szCs w:val="24"/>
          <w:lang w:val="es-ES" w:eastAsia="es-ES"/>
        </w:rPr>
        <w:t xml:space="preserve"> De igual manera, en términos de lo dispuesto por la fracción III del artículo 267 del Código Civil para el Distrito Federal, hoy Ciudad de México, </w:t>
      </w:r>
      <w:r>
        <w:rPr>
          <w:rFonts w:ascii="Arial Narrow" w:hAnsi="Arial Narrow"/>
          <w:b/>
          <w:sz w:val="24"/>
          <w:szCs w:val="24"/>
          <w:lang w:val="es-ES" w:eastAsia="es-ES"/>
        </w:rPr>
        <w:t>“LA CÓNYUGE”</w:t>
      </w:r>
      <w:r>
        <w:rPr>
          <w:rFonts w:ascii="Arial Narrow" w:hAnsi="Arial Narrow"/>
          <w:sz w:val="24"/>
          <w:szCs w:val="24"/>
          <w:lang w:val="es-ES" w:eastAsia="es-ES"/>
        </w:rPr>
        <w:t xml:space="preserve"> acepta en este acto, que la garantía es el trabajo del </w:t>
      </w:r>
      <w:r>
        <w:rPr>
          <w:rFonts w:ascii="Arial Narrow" w:hAnsi="Arial Narrow"/>
          <w:b/>
          <w:sz w:val="24"/>
          <w:szCs w:val="24"/>
          <w:lang w:val="es-ES" w:eastAsia="es-ES"/>
        </w:rPr>
        <w:t>“CONYUGE”,</w:t>
      </w:r>
      <w:r>
        <w:rPr>
          <w:rFonts w:ascii="Arial Narrow" w:hAnsi="Arial Narrow"/>
          <w:sz w:val="24"/>
          <w:szCs w:val="24"/>
          <w:lang w:val="es-ES" w:eastAsia="es-ES"/>
        </w:rPr>
        <w:t xml:space="preserve"> citando como empleador a la </w:t>
      </w:r>
      <w:r>
        <w:rPr>
          <w:rFonts w:ascii="Arial Narrow" w:hAnsi="Arial Narrow"/>
          <w:b/>
          <w:sz w:val="24"/>
          <w:szCs w:val="24"/>
          <w:lang w:val="es-ES" w:eastAsia="es-ES"/>
        </w:rPr>
        <w:t>COMISION NACIONAL PARA LA MEJORA CONTINUA DE</w:t>
      </w:r>
      <w:ins w:id="40" w:author="Unknown Author" w:date="2024-01-29T17:15:55Z">
        <w:r>
          <w:rPr>
            <w:rFonts w:ascii="Arial Narrow" w:hAnsi="Arial Narrow"/>
            <w:b/>
            <w:sz w:val="24"/>
            <w:szCs w:val="24"/>
            <w:lang w:val="es-ES" w:eastAsia="es-ES"/>
          </w:rPr>
          <w:t xml:space="preserve"> </w:t>
        </w:r>
      </w:ins>
      <w:r>
        <w:rPr>
          <w:rFonts w:ascii="Arial Narrow" w:hAnsi="Arial Narrow"/>
          <w:b/>
          <w:sz w:val="24"/>
          <w:szCs w:val="24"/>
          <w:lang w:val="es-ES" w:eastAsia="es-ES"/>
        </w:rPr>
        <w:t>LA EDUCACION (MEJOREDU)</w:t>
      </w:r>
      <w:r>
        <w:rPr>
          <w:rFonts w:ascii="Arial Narrow" w:hAnsi="Arial Narrow"/>
          <w:sz w:val="24"/>
          <w:szCs w:val="24"/>
          <w:lang w:val="es-ES" w:eastAsia="es-ES"/>
        </w:rPr>
        <w:t>.</w:t>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 </w:t>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5.1.-</w:t>
      </w:r>
      <w:r>
        <w:rPr>
          <w:rFonts w:ascii="Arial Narrow" w:hAnsi="Arial Narrow"/>
          <w:sz w:val="24"/>
          <w:szCs w:val="24"/>
          <w:lang w:val="es-ES" w:eastAsia="es-ES"/>
        </w:rPr>
        <w:t xml:space="preserve"> Las partes convienen que concluido cada año, a partir de la firma del presente convenio, subsista como garantía alimenticia, en términos por la fracción III del artículo 267 del Código Civil para el Distrito Federal, hoy Ciudad de México, el trabajo del </w:t>
      </w:r>
      <w:r>
        <w:rPr>
          <w:rFonts w:ascii="Arial Narrow" w:hAnsi="Arial Narrow"/>
          <w:b/>
          <w:sz w:val="24"/>
          <w:szCs w:val="24"/>
          <w:lang w:val="es-ES" w:eastAsia="es-ES"/>
        </w:rPr>
        <w:t>“CONYUGE”,</w:t>
      </w:r>
      <w:r>
        <w:rPr>
          <w:rFonts w:ascii="Arial Narrow" w:hAnsi="Arial Narrow"/>
          <w:sz w:val="24"/>
          <w:szCs w:val="24"/>
          <w:lang w:val="es-ES" w:eastAsia="es-ES"/>
        </w:rPr>
        <w:t xml:space="preserve"> en la </w:t>
      </w:r>
      <w:r>
        <w:rPr>
          <w:rFonts w:ascii="Arial Narrow" w:hAnsi="Arial Narrow"/>
          <w:b/>
          <w:sz w:val="24"/>
          <w:szCs w:val="24"/>
          <w:lang w:val="es-ES" w:eastAsia="es-ES"/>
        </w:rPr>
        <w:t>COMISION NACIONAL PARA LA MEJORA CONTINUA DE</w:t>
      </w:r>
      <w:ins w:id="41" w:author="Unknown Author" w:date="2024-01-29T17:15:57Z">
        <w:r>
          <w:rPr>
            <w:rFonts w:ascii="Arial Narrow" w:hAnsi="Arial Narrow"/>
            <w:b/>
            <w:sz w:val="24"/>
            <w:szCs w:val="24"/>
            <w:lang w:val="es-ES" w:eastAsia="es-ES"/>
          </w:rPr>
          <w:t xml:space="preserve"> </w:t>
        </w:r>
      </w:ins>
      <w:r>
        <w:rPr>
          <w:rFonts w:ascii="Arial Narrow" w:hAnsi="Arial Narrow"/>
          <w:b/>
          <w:sz w:val="24"/>
          <w:szCs w:val="24"/>
          <w:lang w:val="es-ES" w:eastAsia="es-ES"/>
        </w:rPr>
        <w:t>LA EDUCACION (MEJOREDU)</w:t>
      </w:r>
      <w:r>
        <w:rPr>
          <w:rFonts w:ascii="Arial Narrow" w:hAnsi="Arial Narrow"/>
          <w:sz w:val="24"/>
          <w:szCs w:val="24"/>
          <w:lang w:val="es-ES" w:eastAsia="es-ES"/>
        </w:rPr>
        <w:t>, citando al respecto, que en caso de cambiar de lugar de trabajo lo notificará en términos de ley.</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eastAsia="es-ES"/>
        </w:rPr>
      </w:pPr>
      <w:r>
        <w:rPr>
          <w:rFonts w:ascii="Arial Narrow" w:hAnsi="Arial Narrow"/>
          <w:b/>
          <w:sz w:val="24"/>
          <w:szCs w:val="24"/>
          <w:lang w:val="es-ES" w:eastAsia="es-ES"/>
        </w:rPr>
        <w:t>6.- MENAJE.</w:t>
      </w:r>
      <w:r>
        <w:rPr>
          <w:rFonts w:ascii="Arial Narrow" w:hAnsi="Arial Narrow"/>
          <w:sz w:val="24"/>
          <w:szCs w:val="24"/>
          <w:lang w:val="es-ES" w:eastAsia="es-ES"/>
        </w:rPr>
        <w:t xml:space="preserve"> En términos de lo dispuesto por la fracción IV del artículo 267 del Código Civil para el Distrito Federal, hoy Ciudad de México, </w:t>
      </w:r>
      <w:r>
        <w:rPr>
          <w:rFonts w:ascii="Arial Narrow" w:hAnsi="Arial Narrow"/>
          <w:b/>
          <w:sz w:val="24"/>
          <w:szCs w:val="24"/>
          <w:lang w:val="es-ES" w:eastAsia="es-ES"/>
        </w:rPr>
        <w:t>“LOS CÓNYUGES”</w:t>
      </w:r>
      <w:r>
        <w:rPr>
          <w:rFonts w:ascii="Arial Narrow" w:hAnsi="Arial Narrow"/>
          <w:sz w:val="24"/>
          <w:szCs w:val="24"/>
          <w:lang w:eastAsia="es-ES"/>
        </w:rPr>
        <w:t xml:space="preserve"> convienen que el menaje de casa obtenido durante su unión, quedará a cargo de </w:t>
      </w:r>
      <w:r>
        <w:rPr>
          <w:rFonts w:ascii="Arial Narrow" w:hAnsi="Arial Narrow"/>
          <w:b/>
          <w:sz w:val="24"/>
          <w:szCs w:val="24"/>
          <w:lang w:eastAsia="es-ES"/>
        </w:rPr>
        <w:t>“LA CÓNYUGE”</w:t>
      </w:r>
      <w:r>
        <w:rPr>
          <w:rFonts w:ascii="Arial Narrow" w:hAnsi="Arial Narrow"/>
          <w:sz w:val="24"/>
          <w:szCs w:val="24"/>
          <w:lang w:eastAsia="es-ES"/>
        </w:rPr>
        <w:t xml:space="preserve">, correspondiendo a ésta el derecho de usar el domicilio conyugal citado en la cláusula 3.2, para el cumplimiento de las obligaciones de custodia de </w:t>
      </w:r>
      <w:r>
        <w:rPr>
          <w:rFonts w:ascii="Arial Narrow" w:hAnsi="Arial Narrow"/>
          <w:b/>
          <w:sz w:val="24"/>
          <w:szCs w:val="24"/>
          <w:lang w:eastAsia="es-ES"/>
        </w:rPr>
        <w:t>“LOS MENORES”</w:t>
      </w:r>
      <w:r>
        <w:rPr>
          <w:rFonts w:ascii="Arial Narrow" w:hAnsi="Arial Narrow"/>
          <w:sz w:val="24"/>
          <w:szCs w:val="24"/>
          <w:lang w:eastAsia="es-ES"/>
        </w:rPr>
        <w:t xml:space="preserve"> a su cargo.</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7.- ADMINISTRACIÓN DE BIENES.</w:t>
      </w:r>
      <w:r>
        <w:rPr>
          <w:rFonts w:ascii="Arial Narrow" w:hAnsi="Arial Narrow"/>
          <w:sz w:val="24"/>
          <w:szCs w:val="24"/>
          <w:lang w:val="es-ES" w:eastAsia="es-ES"/>
        </w:rPr>
        <w:t xml:space="preserve"> En este rubro manifestamos que no hay bienes para tal efecto legal conducente.</w:t>
      </w:r>
    </w:p>
    <w:p>
      <w:pPr>
        <w:pStyle w:val="NoSpacing"/>
        <w:jc w:val="both"/>
        <w:rPr>
          <w:rFonts w:ascii="Arial Narrow" w:hAnsi="Arial Narrow"/>
          <w:sz w:val="24"/>
          <w:szCs w:val="24"/>
          <w:lang w:eastAsia="es-ES"/>
        </w:rPr>
      </w:pPr>
      <w:r>
        <w:rPr>
          <w:rFonts w:ascii="Arial Narrow" w:hAnsi="Arial Narrow"/>
          <w:sz w:val="24"/>
          <w:szCs w:val="24"/>
          <w:lang w:eastAsia="es-ES"/>
        </w:rPr>
      </w:r>
    </w:p>
    <w:p>
      <w:pPr>
        <w:pStyle w:val="NoSpacing"/>
        <w:jc w:val="both"/>
        <w:rPr>
          <w:rFonts w:ascii="Arial Narrow" w:hAnsi="Arial Narrow"/>
          <w:sz w:val="24"/>
          <w:szCs w:val="24"/>
          <w:lang w:val="es-ES" w:eastAsia="es-ES"/>
        </w:rPr>
      </w:pPr>
      <w:r>
        <w:rPr>
          <w:rFonts w:ascii="Arial Narrow" w:hAnsi="Arial Narrow"/>
          <w:b/>
          <w:sz w:val="24"/>
          <w:szCs w:val="24"/>
          <w:lang w:eastAsia="es-ES"/>
        </w:rPr>
        <w:t>8.- COMPENSACIÓN.</w:t>
      </w:r>
      <w:r>
        <w:rPr>
          <w:rFonts w:ascii="Arial Narrow" w:hAnsi="Arial Narrow"/>
          <w:sz w:val="24"/>
          <w:szCs w:val="24"/>
          <w:lang w:eastAsia="es-ES"/>
        </w:rPr>
        <w:t xml:space="preserve"> </w:t>
      </w:r>
      <w:r>
        <w:rPr>
          <w:rFonts w:ascii="Arial Narrow" w:hAnsi="Arial Narrow"/>
          <w:sz w:val="24"/>
          <w:szCs w:val="24"/>
          <w:lang w:val="es-ES" w:eastAsia="es-ES"/>
        </w:rPr>
        <w:t>En términos de lo dispuesto por la fracción VI del artículo 267 del Código Civil para el Distrito Federal, hoy Ciudad de México, cito que no hubo bienes de fortuna que haya amansado durante mi matrimonio y con la finalidad de llevar una sana convivencia, en este acto, acuerdo otorgar una compensación por la cantidad de $2,000.00</w:t>
      </w:r>
      <w:del w:id="42" w:author="Unknown Author" w:date="2024-01-29T17:16:33Z">
        <w:r>
          <w:rPr>
            <w:rFonts w:ascii="Arial Narrow" w:hAnsi="Arial Narrow"/>
            <w:sz w:val="24"/>
            <w:szCs w:val="24"/>
            <w:lang w:val="es-ES" w:eastAsia="es-ES"/>
          </w:rPr>
          <w:delText>0</w:delText>
        </w:r>
      </w:del>
      <w:r>
        <w:rPr>
          <w:rFonts w:ascii="Arial Narrow" w:hAnsi="Arial Narrow"/>
          <w:sz w:val="24"/>
          <w:szCs w:val="24"/>
          <w:lang w:val="es-ES" w:eastAsia="es-ES"/>
        </w:rPr>
        <w:t xml:space="preserve"> (Dos mil pesos mensuales. 00/100 M.N.) por el término de dos años.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9.- PERMISOS DE VIAJE.-</w:t>
      </w:r>
      <w:r>
        <w:rPr>
          <w:rFonts w:ascii="Arial Narrow" w:hAnsi="Arial Narrow"/>
          <w:sz w:val="24"/>
          <w:szCs w:val="24"/>
          <w:lang w:val="es-ES" w:eastAsia="es-ES"/>
        </w:rPr>
        <w:t xml:space="preserve"> Ambos </w:t>
      </w:r>
      <w:r>
        <w:rPr>
          <w:rFonts w:ascii="Arial Narrow" w:hAnsi="Arial Narrow"/>
          <w:b/>
          <w:sz w:val="24"/>
          <w:szCs w:val="24"/>
          <w:lang w:val="es-ES" w:eastAsia="es-ES"/>
        </w:rPr>
        <w:t>“CÓNYUGES”</w:t>
      </w:r>
      <w:r>
        <w:rPr>
          <w:rFonts w:ascii="Arial Narrow" w:hAnsi="Arial Narrow"/>
          <w:sz w:val="24"/>
          <w:szCs w:val="24"/>
          <w:lang w:val="es-ES" w:eastAsia="es-ES"/>
        </w:rPr>
        <w:t xml:space="preserve">, desde este acto otorgan su autorización para que </w:t>
      </w:r>
      <w:r>
        <w:rPr>
          <w:rFonts w:ascii="Arial Narrow" w:hAnsi="Arial Narrow"/>
          <w:b/>
          <w:sz w:val="24"/>
          <w:szCs w:val="24"/>
          <w:lang w:val="es-ES" w:eastAsia="es-ES"/>
        </w:rPr>
        <w:t>“LOS MENORES”</w:t>
      </w:r>
      <w:r>
        <w:rPr>
          <w:rFonts w:ascii="Arial Narrow" w:hAnsi="Arial Narrow"/>
          <w:sz w:val="24"/>
          <w:szCs w:val="24"/>
          <w:lang w:val="es-ES" w:eastAsia="es-ES"/>
        </w:rPr>
        <w:t xml:space="preserve"> puedan viajar dentro de toda la República Mexicana o al extranjero con cualquiera de ellos,  obligándose a proporcionar en cada caso los itinerarios de viaje junto con todos los datos para ser localizados, incluyendo direcciones y números telefónicos de los lugares de estancia. En virtud de lo anterior, </w:t>
      </w:r>
      <w:r>
        <w:rPr>
          <w:rFonts w:ascii="Arial Narrow" w:hAnsi="Arial Narrow"/>
          <w:b/>
          <w:sz w:val="24"/>
          <w:szCs w:val="24"/>
          <w:lang w:val="es-ES" w:eastAsia="es-ES"/>
        </w:rPr>
        <w:t>“LOS CÓNYUGES”</w:t>
      </w:r>
      <w:r>
        <w:rPr>
          <w:rFonts w:ascii="Arial Narrow" w:hAnsi="Arial Narrow"/>
          <w:sz w:val="24"/>
          <w:szCs w:val="24"/>
          <w:lang w:val="es-ES" w:eastAsia="es-ES"/>
        </w:rPr>
        <w:t xml:space="preserve"> se obligan a firmar los documentos relativos y que sean necesarios para este fin, así como de acudir ante las autoridades e instituciones correspondientes para el caso de que fuera necesaria su presencia. </w:t>
      </w:r>
      <w:r>
        <w:rPr>
          <w:rFonts w:ascii="Arial Narrow" w:hAnsi="Arial Narrow"/>
          <w:b/>
          <w:sz w:val="24"/>
          <w:szCs w:val="24"/>
          <w:lang w:val="es-ES" w:eastAsia="es-ES"/>
        </w:rPr>
        <w:t>“EL CÓNYUGE”</w:t>
      </w:r>
      <w:r>
        <w:rPr>
          <w:rFonts w:ascii="Arial Narrow" w:hAnsi="Arial Narrow"/>
          <w:sz w:val="24"/>
          <w:szCs w:val="24"/>
          <w:lang w:val="es-ES" w:eastAsia="es-ES"/>
        </w:rPr>
        <w:t xml:space="preserve">, deberá conservar el pasaporte, visas y demás documentos de viaje de </w:t>
      </w:r>
      <w:r>
        <w:rPr>
          <w:rFonts w:ascii="Arial Narrow" w:hAnsi="Arial Narrow"/>
          <w:b/>
          <w:sz w:val="24"/>
          <w:szCs w:val="24"/>
          <w:lang w:val="es-ES" w:eastAsia="es-ES"/>
        </w:rPr>
        <w:t>“LOS MENORES”</w:t>
      </w:r>
      <w:r>
        <w:rPr>
          <w:rFonts w:ascii="Arial Narrow" w:hAnsi="Arial Narrow"/>
          <w:sz w:val="24"/>
          <w:szCs w:val="24"/>
          <w:lang w:val="es-ES" w:eastAsia="es-ES"/>
        </w:rPr>
        <w:t xml:space="preserve">, debiendo proporcionarlos a </w:t>
      </w:r>
      <w:r>
        <w:rPr>
          <w:rFonts w:ascii="Arial Narrow" w:hAnsi="Arial Narrow"/>
          <w:b/>
          <w:sz w:val="24"/>
          <w:szCs w:val="24"/>
          <w:lang w:val="es-ES" w:eastAsia="es-ES"/>
        </w:rPr>
        <w:t>“LA CÓNYUGE”</w:t>
      </w:r>
      <w:r>
        <w:rPr>
          <w:rFonts w:ascii="Arial Narrow" w:hAnsi="Arial Narrow"/>
          <w:sz w:val="24"/>
          <w:szCs w:val="24"/>
          <w:lang w:val="es-ES" w:eastAsia="es-ES"/>
        </w:rPr>
        <w:t xml:space="preserve">, cuando éste o ésta así los requiera sin excusa ni pretexto alguno y por el motivo referido en el presente párrafo obligándose este último a reintegrarlos de nueva cuenta a </w:t>
      </w:r>
      <w:r>
        <w:rPr>
          <w:rFonts w:ascii="Arial Narrow" w:hAnsi="Arial Narrow"/>
          <w:b/>
          <w:sz w:val="24"/>
          <w:szCs w:val="24"/>
          <w:lang w:val="es-ES" w:eastAsia="es-ES"/>
        </w:rPr>
        <w:t>“EL CÓNYUGE”</w:t>
      </w:r>
      <w:r>
        <w:rPr>
          <w:rFonts w:ascii="Arial Narrow" w:hAnsi="Arial Narrow"/>
          <w:sz w:val="24"/>
          <w:szCs w:val="24"/>
          <w:lang w:val="es-ES" w:eastAsia="es-ES"/>
        </w:rPr>
        <w:t xml:space="preserve">, en caso de no acatar lo antes acordado </w:t>
      </w:r>
      <w:r>
        <w:rPr>
          <w:rFonts w:ascii="Arial Narrow" w:hAnsi="Arial Narrow"/>
          <w:b/>
          <w:sz w:val="24"/>
          <w:szCs w:val="24"/>
          <w:lang w:val="es-ES" w:eastAsia="es-ES"/>
        </w:rPr>
        <w:t>“EL CONYUGE”</w:t>
      </w:r>
      <w:r>
        <w:rPr>
          <w:rFonts w:ascii="Arial Narrow" w:hAnsi="Arial Narrow"/>
          <w:sz w:val="24"/>
          <w:szCs w:val="24"/>
          <w:lang w:val="es-ES" w:eastAsia="es-ES"/>
        </w:rPr>
        <w:t xml:space="preserve"> que infrinja este acuerdo será denunciado ante las autoridades correspondientes.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10.- EDUCACIÓN y OTROS CONCEPTOS.-</w:t>
      </w:r>
      <w:r>
        <w:rPr>
          <w:rFonts w:ascii="Arial Narrow" w:hAnsi="Arial Narrow"/>
          <w:sz w:val="24"/>
          <w:szCs w:val="24"/>
          <w:lang w:val="es-ES" w:eastAsia="es-ES"/>
        </w:rPr>
        <w:t xml:space="preserve"> Dicho rubro, es parte de lo convenido en la cláusula 4. Anterior.</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10.1.-</w:t>
      </w:r>
      <w:r>
        <w:rPr>
          <w:rFonts w:ascii="Arial Narrow" w:hAnsi="Arial Narrow"/>
          <w:sz w:val="24"/>
          <w:szCs w:val="24"/>
          <w:lang w:val="es-ES" w:eastAsia="es-ES"/>
        </w:rPr>
        <w:t xml:space="preserve"> </w:t>
      </w:r>
      <w:r>
        <w:rPr>
          <w:rFonts w:ascii="Arial Narrow" w:hAnsi="Arial Narrow"/>
          <w:color w:val="000000"/>
          <w:sz w:val="24"/>
          <w:szCs w:val="24"/>
          <w:lang w:val="es-ES" w:eastAsia="es-ES"/>
        </w:rPr>
        <w:t>La obligación contraída en este apartado, no cesará hasta en tanto LOS MENORES terminen una carrera profesional al nivel de Licenciatura y alcancen todos la edad de 22 años cumplidos.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11.- GASTOS MEDICOS.- “EL CÓNYUGE”</w:t>
      </w:r>
      <w:r>
        <w:rPr>
          <w:rFonts w:ascii="Arial Narrow" w:hAnsi="Arial Narrow"/>
          <w:sz w:val="24"/>
          <w:szCs w:val="24"/>
          <w:lang w:val="es-ES" w:eastAsia="es-ES"/>
        </w:rPr>
        <w:t xml:space="preserve">, derivado de su relación laboral con la </w:t>
      </w:r>
      <w:r>
        <w:rPr>
          <w:rFonts w:ascii="Arial Narrow" w:hAnsi="Arial Narrow"/>
          <w:b/>
          <w:sz w:val="24"/>
          <w:szCs w:val="24"/>
          <w:lang w:val="es-ES" w:eastAsia="es-ES"/>
        </w:rPr>
        <w:t>COMISION NACIONAL PARA LA MEJORA CONTINUA DELA EDUCACION (MEJOREDU)</w:t>
      </w:r>
      <w:r>
        <w:rPr>
          <w:rFonts w:ascii="Arial Narrow" w:hAnsi="Arial Narrow"/>
          <w:sz w:val="24"/>
          <w:szCs w:val="24"/>
          <w:lang w:val="es-ES" w:eastAsia="es-ES"/>
        </w:rPr>
        <w:t xml:space="preserve">, mantiene un seguro institucional, donde tiene asegurados a </w:t>
      </w:r>
      <w:r>
        <w:rPr>
          <w:rFonts w:ascii="Arial Narrow" w:hAnsi="Arial Narrow"/>
          <w:b/>
          <w:sz w:val="24"/>
          <w:szCs w:val="24"/>
          <w:lang w:val="es-ES" w:eastAsia="es-ES"/>
        </w:rPr>
        <w:t>“LOS MONORES”</w:t>
      </w:r>
      <w:r>
        <w:rPr>
          <w:rFonts w:ascii="Arial Narrow" w:hAnsi="Arial Narrow"/>
          <w:sz w:val="24"/>
          <w:szCs w:val="24"/>
          <w:lang w:val="es-ES" w:eastAsia="es-ES"/>
        </w:rPr>
        <w:t>, de todo servicio médico que necesiten los mismos.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11.1.-</w:t>
      </w:r>
      <w:r>
        <w:rPr>
          <w:rFonts w:ascii="Arial Narrow" w:hAnsi="Arial Narrow"/>
          <w:sz w:val="24"/>
          <w:szCs w:val="24"/>
          <w:lang w:val="es-ES" w:eastAsia="es-ES"/>
        </w:rPr>
        <w:t xml:space="preserve"> </w:t>
      </w:r>
      <w:r>
        <w:rPr>
          <w:rFonts w:ascii="Arial Narrow" w:hAnsi="Arial Narrow"/>
          <w:color w:val="000000"/>
          <w:sz w:val="24"/>
          <w:szCs w:val="24"/>
          <w:lang w:val="es-ES" w:eastAsia="es-ES"/>
        </w:rPr>
        <w:t xml:space="preserve">La obligación contraída en este apartado, no cesará hasta en tanto </w:t>
      </w:r>
      <w:r>
        <w:rPr>
          <w:rFonts w:ascii="Arial Narrow" w:hAnsi="Arial Narrow"/>
          <w:b/>
          <w:color w:val="000000"/>
          <w:sz w:val="24"/>
          <w:szCs w:val="24"/>
          <w:lang w:val="es-ES" w:eastAsia="es-ES"/>
        </w:rPr>
        <w:t>“LOS MENORES”</w:t>
      </w:r>
      <w:r>
        <w:rPr>
          <w:rFonts w:ascii="Arial Narrow" w:hAnsi="Arial Narrow"/>
          <w:color w:val="000000"/>
          <w:sz w:val="24"/>
          <w:szCs w:val="24"/>
          <w:lang w:val="es-ES" w:eastAsia="es-ES"/>
        </w:rPr>
        <w:t xml:space="preserve"> terminen una carrera profesional al nivel de Licenciatura y alcancen todos la edad de 22 años cumplidos.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12.- DOMICILIO “DEL CONYUGE”.</w:t>
      </w:r>
      <w:r>
        <w:rPr>
          <w:rFonts w:ascii="Arial Narrow" w:hAnsi="Arial Narrow"/>
          <w:sz w:val="24"/>
          <w:szCs w:val="24"/>
          <w:lang w:val="es-ES" w:eastAsia="es-ES"/>
        </w:rPr>
        <w:t xml:space="preserve"> Señala como su domicilio: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 xml:space="preserve">El ubicado en </w:t>
      </w:r>
      <w:del w:id="43" w:author="Unknown Author" w:date="2024-01-29T17:18:12Z">
        <w:r>
          <w:rPr>
            <w:rFonts w:ascii="Arial Narrow" w:hAnsi="Arial Narrow"/>
            <w:sz w:val="24"/>
            <w:szCs w:val="24"/>
            <w:lang w:val="es-ES" w:eastAsia="es-ES"/>
          </w:rPr>
          <w:delText>c</w:delText>
        </w:r>
      </w:del>
      <w:ins w:id="44" w:author="Unknown Author" w:date="2024-01-29T17:18:12Z">
        <w:r>
          <w:rPr>
            <w:rFonts w:ascii="Arial Narrow" w:hAnsi="Arial Narrow"/>
            <w:sz w:val="24"/>
            <w:szCs w:val="24"/>
            <w:lang w:val="es-ES" w:eastAsia="es-ES"/>
          </w:rPr>
          <w:t>C</w:t>
        </w:r>
      </w:ins>
      <w:r>
        <w:rPr>
          <w:rFonts w:ascii="Arial Narrow" w:hAnsi="Arial Narrow"/>
          <w:sz w:val="24"/>
          <w:szCs w:val="24"/>
          <w:lang w:val="es-ES" w:eastAsia="es-ES"/>
        </w:rPr>
        <w:t>alle 10, #21</w:t>
      </w:r>
      <w:ins w:id="45" w:author="Unknown Author" w:date="2024-01-29T17:18:26Z">
        <w:r>
          <w:rPr>
            <w:rFonts w:ascii="Arial Narrow" w:hAnsi="Arial Narrow"/>
            <w:sz w:val="24"/>
            <w:szCs w:val="24"/>
            <w:lang w:val="es-ES" w:eastAsia="es-ES"/>
          </w:rPr>
          <w:t xml:space="preserve"> </w:t>
        </w:r>
      </w:ins>
      <w:ins w:id="46" w:author="Unknown Author" w:date="2024-01-29T17:18:26Z">
        <w:r>
          <w:rPr>
            <w:rFonts w:ascii="Arial Narrow" w:hAnsi="Arial Narrow"/>
            <w:sz w:val="24"/>
            <w:szCs w:val="24"/>
            <w:lang w:val="es-ES" w:eastAsia="es-ES"/>
          </w:rPr>
          <w:t>Departamento B-912</w:t>
        </w:r>
      </w:ins>
      <w:r>
        <w:rPr>
          <w:rFonts w:ascii="Arial Narrow" w:hAnsi="Arial Narrow"/>
          <w:sz w:val="24"/>
          <w:szCs w:val="24"/>
          <w:lang w:val="es-ES" w:eastAsia="es-ES"/>
        </w:rPr>
        <w:t xml:space="preserve">, </w:t>
      </w:r>
      <w:ins w:id="47" w:author="Unknown Author" w:date="2024-01-29T17:17:57Z">
        <w:r>
          <w:rPr>
            <w:rFonts w:ascii="Arial Narrow" w:hAnsi="Arial Narrow"/>
            <w:sz w:val="24"/>
            <w:szCs w:val="24"/>
            <w:lang w:val="es-ES" w:eastAsia="es-ES"/>
          </w:rPr>
          <w:t>San Pedro de l</w:t>
        </w:r>
      </w:ins>
      <w:ins w:id="48" w:author="Unknown Author" w:date="2024-01-29T17:18:00Z">
        <w:r>
          <w:rPr>
            <w:rFonts w:ascii="Arial Narrow" w:hAnsi="Arial Narrow"/>
            <w:sz w:val="24"/>
            <w:szCs w:val="24"/>
            <w:lang w:val="es-ES" w:eastAsia="es-ES"/>
          </w:rPr>
          <w:t>os Pinos</w:t>
        </w:r>
      </w:ins>
      <w:del w:id="49" w:author="Unknown Author" w:date="2024-01-29T17:18:04Z">
        <w:r>
          <w:rPr>
            <w:rFonts w:ascii="Arial Narrow" w:hAnsi="Arial Narrow"/>
            <w:sz w:val="24"/>
            <w:szCs w:val="24"/>
            <w:lang w:val="es-ES" w:eastAsia="es-ES"/>
          </w:rPr>
          <w:delText>1ª. Victoria</w:delText>
        </w:r>
      </w:del>
      <w:r>
        <w:rPr>
          <w:rFonts w:ascii="Arial Narrow" w:hAnsi="Arial Narrow"/>
          <w:sz w:val="24"/>
          <w:szCs w:val="24"/>
          <w:lang w:val="es-ES" w:eastAsia="es-ES"/>
        </w:rPr>
        <w:t>, C.P. 011</w:t>
      </w:r>
      <w:ins w:id="50" w:author="Unknown Author" w:date="2024-01-29T17:18:06Z">
        <w:r>
          <w:rPr>
            <w:rFonts w:ascii="Arial Narrow" w:hAnsi="Arial Narrow"/>
            <w:sz w:val="24"/>
            <w:szCs w:val="24"/>
            <w:lang w:val="es-ES" w:eastAsia="es-ES"/>
          </w:rPr>
          <w:t>8</w:t>
        </w:r>
      </w:ins>
      <w:del w:id="51" w:author="Unknown Author" w:date="2024-01-29T17:18:06Z">
        <w:r>
          <w:rPr>
            <w:rFonts w:ascii="Arial Narrow" w:hAnsi="Arial Narrow"/>
            <w:sz w:val="24"/>
            <w:szCs w:val="24"/>
            <w:lang w:val="es-ES" w:eastAsia="es-ES"/>
          </w:rPr>
          <w:delText>6</w:delText>
        </w:r>
      </w:del>
      <w:r>
        <w:rPr>
          <w:rFonts w:ascii="Arial Narrow" w:hAnsi="Arial Narrow"/>
          <w:sz w:val="24"/>
          <w:szCs w:val="24"/>
          <w:lang w:val="es-ES" w:eastAsia="es-ES"/>
        </w:rPr>
        <w:t>0, Ciudad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rPr>
          <w:rFonts w:ascii="Arial Narrow" w:hAnsi="Arial Narrow"/>
          <w:sz w:val="24"/>
          <w:szCs w:val="24"/>
          <w:lang w:val="es-ES" w:eastAsia="es-ES"/>
        </w:rPr>
      </w:pPr>
      <w:r>
        <w:rPr>
          <w:rFonts w:ascii="Arial Narrow" w:hAnsi="Arial Narrow"/>
          <w:b/>
          <w:sz w:val="24"/>
          <w:szCs w:val="24"/>
          <w:lang w:val="es-ES" w:eastAsia="es-ES"/>
        </w:rPr>
        <w:t>13.- DOMICILIO DE “LA CONYUGE”.</w:t>
      </w:r>
      <w:r>
        <w:rPr>
          <w:rFonts w:ascii="Arial Narrow" w:hAnsi="Arial Narrow"/>
          <w:sz w:val="24"/>
          <w:szCs w:val="24"/>
          <w:lang w:val="es-ES" w:eastAsia="es-ES"/>
        </w:rPr>
        <w:t xml:space="preserve"> Señala como su domicilio: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El ubicado en Plazuela 7</w:t>
      </w:r>
      <w:del w:id="52" w:author="Unknown Author" w:date="2024-01-29T17:18:45Z">
        <w:r>
          <w:rPr>
            <w:rFonts w:ascii="Arial Narrow" w:hAnsi="Arial Narrow"/>
            <w:sz w:val="24"/>
            <w:szCs w:val="24"/>
            <w:lang w:val="es-ES" w:eastAsia="es-ES"/>
          </w:rPr>
          <w:delText>,</w:delText>
        </w:r>
      </w:del>
      <w:r>
        <w:rPr>
          <w:rFonts w:ascii="Arial Narrow" w:hAnsi="Arial Narrow"/>
          <w:sz w:val="24"/>
          <w:szCs w:val="24"/>
          <w:lang w:val="es-ES" w:eastAsia="es-ES"/>
        </w:rPr>
        <w:t xml:space="preserve"> de </w:t>
      </w:r>
      <w:ins w:id="53" w:author="Unknown Author" w:date="2024-01-29T17:18:47Z">
        <w:r>
          <w:rPr>
            <w:rFonts w:ascii="Arial Narrow" w:hAnsi="Arial Narrow"/>
            <w:sz w:val="24"/>
            <w:szCs w:val="24"/>
            <w:lang w:val="es-ES" w:eastAsia="es-ES"/>
          </w:rPr>
          <w:t xml:space="preserve">Av. </w:t>
        </w:r>
      </w:ins>
      <w:r>
        <w:rPr>
          <w:rFonts w:ascii="Arial Narrow" w:hAnsi="Arial Narrow"/>
          <w:sz w:val="24"/>
          <w:szCs w:val="24"/>
          <w:lang w:val="es-ES" w:eastAsia="es-ES"/>
        </w:rPr>
        <w:t xml:space="preserve">San Marcos, Manzana 34, Lote 10, Casa 6, Colonia Plazas de Aragón, Nezahualcóyotl, </w:t>
      </w:r>
      <w:ins w:id="54" w:author="Unknown Author" w:date="2024-01-29T17:20:09Z">
        <w:r>
          <w:rPr>
            <w:rFonts w:ascii="Arial Narrow" w:hAnsi="Arial Narrow"/>
            <w:sz w:val="24"/>
            <w:szCs w:val="24"/>
            <w:lang w:val="es-ES" w:eastAsia="es-ES"/>
          </w:rPr>
          <w:t xml:space="preserve">C.P. 57139, </w:t>
        </w:r>
      </w:ins>
      <w:r>
        <w:rPr>
          <w:rFonts w:ascii="Arial Narrow" w:hAnsi="Arial Narrow"/>
          <w:sz w:val="24"/>
          <w:szCs w:val="24"/>
          <w:lang w:val="es-ES" w:eastAsia="es-ES"/>
        </w:rPr>
        <w:t>Estado de México.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b/>
          <w:sz w:val="24"/>
          <w:szCs w:val="24"/>
          <w:lang w:val="es-ES" w:eastAsia="es-ES"/>
        </w:rPr>
        <w:t>14.- INTERPRETACIÓN Y JURISDICCIÓN. “LOS CÓNYUGES”</w:t>
      </w:r>
      <w:r>
        <w:rPr>
          <w:rFonts w:ascii="Arial Narrow" w:hAnsi="Arial Narrow"/>
          <w:sz w:val="24"/>
          <w:szCs w:val="24"/>
          <w:lang w:val="es-ES" w:eastAsia="es-ES"/>
        </w:rPr>
        <w:t xml:space="preserve"> se someten para la interpretación, cumplimiento y ejecución del presente convenio a la jurisdicción y competencia de los tribunales de la Ciudad de México, renunciando a cualquier otro fuer</w:t>
      </w:r>
      <w:bookmarkStart w:id="1" w:name="_GoBack"/>
      <w:bookmarkEnd w:id="1"/>
      <w:r>
        <w:rPr>
          <w:rFonts w:ascii="Arial Narrow" w:hAnsi="Arial Narrow"/>
          <w:sz w:val="24"/>
          <w:szCs w:val="24"/>
          <w:lang w:val="es-ES" w:eastAsia="es-ES"/>
        </w:rPr>
        <w:t>o que resultare competente en razón de sus respectivos y futuros domicilios.</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t>Leído que fue por las partes y entendiendo los alcances del mismo, lo firma para constancia legal a los diez días del mes de febrero del año dos mil veinticuatro.</w:t>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sz w:val="24"/>
          <w:szCs w:val="24"/>
          <w:lang w:val="es-ES" w:eastAsia="es-ES"/>
        </w:rPr>
      </w:pPr>
      <w:r>
        <w:rPr>
          <w:rFonts w:ascii="Arial Narrow" w:hAnsi="Arial Narrow"/>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PROTESTO MIS DERECHOS</w:t>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r>
    </w:p>
    <w:p>
      <w:pPr>
        <w:pStyle w:val="NoSpacing"/>
        <w:jc w:val="both"/>
        <w:rPr>
          <w:rFonts w:ascii="Arial Narrow" w:hAnsi="Arial Narrow"/>
          <w:b/>
          <w:b/>
          <w:sz w:val="24"/>
          <w:szCs w:val="24"/>
          <w:lang w:val="es-ES" w:eastAsia="es-ES"/>
        </w:rPr>
      </w:pPr>
      <w:r>
        <w:rPr>
          <w:rFonts w:ascii="Arial Narrow" w:hAnsi="Arial Narrow"/>
          <w:b/>
          <w:sz w:val="24"/>
          <w:szCs w:val="24"/>
          <w:lang w:val="es-ES" w:eastAsia="es-ES"/>
        </w:rPr>
        <w:t>JORGE ARTURO TOKUNAGA PEREZ</w:t>
      </w:r>
    </w:p>
    <w:p>
      <w:pPr>
        <w:pStyle w:val="NoSpacing"/>
        <w:jc w:val="both"/>
        <w:rPr>
          <w:rFonts w:ascii="Arial Narrow" w:hAnsi="Arial Narrow"/>
          <w:b/>
          <w:b/>
          <w:sz w:val="24"/>
          <w:szCs w:val="24"/>
          <w:lang w:val="es-ES" w:eastAsia="es-ES"/>
        </w:rPr>
      </w:pPr>
      <w:r>
        <w:rPr/>
      </w:r>
    </w:p>
    <w:sectPr>
      <w:type w:val="nextPage"/>
      <w:pgSz w:w="12240" w:h="2016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Narrow">
    <w:charset w:val="01"/>
    <w:family w:val="roman"/>
    <w:pitch w:val="variable"/>
  </w:font>
</w:fonts>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231c1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zherlaw@gmail.com" TargetMode="External"/><Relationship Id="rId3" Type="http://schemas.openxmlformats.org/officeDocument/2006/relationships/hyperlink" Target="mailto:geomz2697@gmail.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CC24B-720B-4961-B163-D60F5898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Application>LibreOffice/7.3.7.2$Linux_X86_64 LibreOffice_project/30$Build-2</Application>
  <AppVersion>15.0000</AppVersion>
  <Pages>9</Pages>
  <Words>5177</Words>
  <Characters>27080</Characters>
  <CharactersWithSpaces>32206</CharactersWithSpaces>
  <Paragraphs>122</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2024-01-29T02:28:00Z</dcterms:created>
  <dc:creator>mikelayer</dc:creator>
  <dc:description/>
  <dc:language>en-US</dc:language>
  <cp:lastModifiedBy/>
  <dcterms:modified xsi:type="dcterms:W3CDTF">2024-01-29T17:21:40Z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